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93E" w:rsidRPr="000F251C" w:rsidRDefault="00CB293E" w:rsidP="000F251C">
      <w:pPr>
        <w:spacing w:before="100" w:beforeAutospacing="1" w:after="100" w:afterAutospacing="1" w:line="240" w:lineRule="auto"/>
        <w:jc w:val="both"/>
        <w:rPr>
          <w:ins w:id="0" w:author="Unknown"/>
          <w:rFonts w:ascii="Times New Roman" w:eastAsia="Times New Roman" w:hAnsi="Times New Roman" w:cs="Times New Roman"/>
          <w:sz w:val="32"/>
          <w:szCs w:val="24"/>
        </w:rPr>
      </w:pPr>
      <w:ins w:id="1" w:author="Unknown">
        <w:r w:rsidRPr="000F251C">
          <w:rPr>
            <w:rFonts w:ascii="Times New Roman" w:eastAsia="Times New Roman" w:hAnsi="Times New Roman" w:cs="Times New Roman"/>
            <w:i/>
            <w:iCs/>
            <w:sz w:val="32"/>
            <w:szCs w:val="24"/>
          </w:rPr>
          <w:t>Maven</w:t>
        </w:r>
        <w:r w:rsidRPr="000F251C">
          <w:rPr>
            <w:rFonts w:ascii="Times New Roman" w:eastAsia="Times New Roman" w:hAnsi="Times New Roman" w:cs="Times New Roman"/>
            <w:sz w:val="32"/>
            <w:szCs w:val="24"/>
          </w:rPr>
          <w:t xml:space="preserve"> is a powerful build tool for Java software projects. Actually, you can build software projects using other languages too, but Maven is developed in Java, and is thus historically used more for Java projects. </w:t>
        </w:r>
      </w:ins>
    </w:p>
    <w:p w:rsidR="00CB293E" w:rsidRPr="000F251C" w:rsidRDefault="00CB293E" w:rsidP="00CB293E">
      <w:pPr>
        <w:spacing w:before="100" w:beforeAutospacing="1" w:after="100" w:afterAutospacing="1" w:line="240" w:lineRule="auto"/>
        <w:outlineLvl w:val="1"/>
        <w:rPr>
          <w:ins w:id="2" w:author="Unknown"/>
          <w:rFonts w:ascii="Times New Roman" w:eastAsia="Times New Roman" w:hAnsi="Times New Roman" w:cs="Times New Roman"/>
          <w:b/>
          <w:bCs/>
          <w:sz w:val="36"/>
          <w:szCs w:val="36"/>
        </w:rPr>
      </w:pPr>
      <w:bookmarkStart w:id="3" w:name="what-is-a-build-tool"/>
      <w:bookmarkEnd w:id="3"/>
      <w:ins w:id="4" w:author="Unknown">
        <w:r w:rsidRPr="000F251C">
          <w:rPr>
            <w:rFonts w:ascii="Times New Roman" w:eastAsia="Times New Roman" w:hAnsi="Times New Roman" w:cs="Times New Roman"/>
            <w:b/>
            <w:bCs/>
            <w:sz w:val="36"/>
            <w:szCs w:val="36"/>
          </w:rPr>
          <w:t>What is a Build Tool?</w:t>
        </w:r>
      </w:ins>
    </w:p>
    <w:p w:rsidR="00CB293E" w:rsidRPr="000F251C" w:rsidRDefault="00CB293E" w:rsidP="000F251C">
      <w:pPr>
        <w:spacing w:before="100" w:beforeAutospacing="1" w:after="100" w:afterAutospacing="1" w:line="240" w:lineRule="auto"/>
        <w:jc w:val="both"/>
        <w:rPr>
          <w:ins w:id="5" w:author="Unknown"/>
          <w:rFonts w:ascii="Times New Roman" w:eastAsia="Times New Roman" w:hAnsi="Times New Roman" w:cs="Times New Roman"/>
          <w:sz w:val="36"/>
          <w:szCs w:val="24"/>
        </w:rPr>
      </w:pPr>
      <w:ins w:id="6" w:author="Unknown">
        <w:r w:rsidRPr="000F251C">
          <w:rPr>
            <w:rFonts w:ascii="Times New Roman" w:eastAsia="Times New Roman" w:hAnsi="Times New Roman" w:cs="Times New Roman"/>
            <w:sz w:val="36"/>
            <w:szCs w:val="24"/>
          </w:rPr>
          <w:t xml:space="preserve">A build tool is a tool that automates everything related to building the software project. Building a software project typically includes one or more of these activities: </w:t>
        </w:r>
      </w:ins>
    </w:p>
    <w:p w:rsidR="00CB293E" w:rsidRPr="000F251C" w:rsidRDefault="00CB293E" w:rsidP="000F251C">
      <w:pPr>
        <w:numPr>
          <w:ilvl w:val="0"/>
          <w:numId w:val="3"/>
        </w:numPr>
        <w:spacing w:before="100" w:beforeAutospacing="1" w:after="100" w:afterAutospacing="1" w:line="240" w:lineRule="auto"/>
        <w:ind w:left="840"/>
        <w:jc w:val="both"/>
        <w:rPr>
          <w:ins w:id="7" w:author="Unknown"/>
          <w:rFonts w:ascii="Times New Roman" w:eastAsia="Times New Roman" w:hAnsi="Times New Roman" w:cs="Times New Roman"/>
          <w:sz w:val="36"/>
          <w:szCs w:val="24"/>
        </w:rPr>
      </w:pPr>
      <w:ins w:id="8" w:author="Unknown">
        <w:r w:rsidRPr="000F251C">
          <w:rPr>
            <w:rFonts w:ascii="Times New Roman" w:eastAsia="Times New Roman" w:hAnsi="Times New Roman" w:cs="Times New Roman"/>
            <w:sz w:val="36"/>
            <w:szCs w:val="24"/>
          </w:rPr>
          <w:t>Generating documentation from the source code.</w:t>
        </w:r>
      </w:ins>
    </w:p>
    <w:p w:rsidR="00CB293E" w:rsidRPr="000F251C" w:rsidRDefault="00CB293E" w:rsidP="000F251C">
      <w:pPr>
        <w:numPr>
          <w:ilvl w:val="0"/>
          <w:numId w:val="3"/>
        </w:numPr>
        <w:spacing w:before="100" w:beforeAutospacing="1" w:after="100" w:afterAutospacing="1" w:line="240" w:lineRule="auto"/>
        <w:ind w:left="840"/>
        <w:jc w:val="both"/>
        <w:rPr>
          <w:ins w:id="9" w:author="Unknown"/>
          <w:rFonts w:ascii="Times New Roman" w:eastAsia="Times New Roman" w:hAnsi="Times New Roman" w:cs="Times New Roman"/>
          <w:sz w:val="36"/>
          <w:szCs w:val="24"/>
        </w:rPr>
      </w:pPr>
      <w:ins w:id="10" w:author="Unknown">
        <w:r w:rsidRPr="000F251C">
          <w:rPr>
            <w:rFonts w:ascii="Times New Roman" w:eastAsia="Times New Roman" w:hAnsi="Times New Roman" w:cs="Times New Roman"/>
            <w:sz w:val="36"/>
            <w:szCs w:val="24"/>
          </w:rPr>
          <w:t>Compiling source code.</w:t>
        </w:r>
      </w:ins>
    </w:p>
    <w:p w:rsidR="00CB293E" w:rsidRPr="000F251C" w:rsidRDefault="00CB293E" w:rsidP="000F251C">
      <w:pPr>
        <w:numPr>
          <w:ilvl w:val="0"/>
          <w:numId w:val="3"/>
        </w:numPr>
        <w:spacing w:before="100" w:beforeAutospacing="1" w:after="100" w:afterAutospacing="1" w:line="240" w:lineRule="auto"/>
        <w:ind w:left="840"/>
        <w:jc w:val="both"/>
        <w:rPr>
          <w:ins w:id="11" w:author="Unknown"/>
          <w:rFonts w:ascii="Times New Roman" w:eastAsia="Times New Roman" w:hAnsi="Times New Roman" w:cs="Times New Roman"/>
          <w:sz w:val="36"/>
          <w:szCs w:val="24"/>
        </w:rPr>
      </w:pPr>
      <w:ins w:id="12" w:author="Unknown">
        <w:r w:rsidRPr="000F251C">
          <w:rPr>
            <w:rFonts w:ascii="Times New Roman" w:eastAsia="Times New Roman" w:hAnsi="Times New Roman" w:cs="Times New Roman"/>
            <w:sz w:val="36"/>
            <w:szCs w:val="24"/>
          </w:rPr>
          <w:t>Packaging compiled code into JAR files or ZIP files.</w:t>
        </w:r>
      </w:ins>
    </w:p>
    <w:p w:rsidR="00CB293E" w:rsidRPr="000F251C" w:rsidRDefault="00CB293E" w:rsidP="000F251C">
      <w:pPr>
        <w:numPr>
          <w:ilvl w:val="0"/>
          <w:numId w:val="3"/>
        </w:numPr>
        <w:spacing w:before="100" w:beforeAutospacing="1" w:after="100" w:afterAutospacing="1" w:line="240" w:lineRule="auto"/>
        <w:ind w:left="840"/>
        <w:jc w:val="both"/>
        <w:rPr>
          <w:ins w:id="13" w:author="Unknown"/>
          <w:rFonts w:ascii="Times New Roman" w:eastAsia="Times New Roman" w:hAnsi="Times New Roman" w:cs="Times New Roman"/>
          <w:sz w:val="36"/>
          <w:szCs w:val="24"/>
        </w:rPr>
      </w:pPr>
      <w:ins w:id="14" w:author="Unknown">
        <w:r w:rsidRPr="000F251C">
          <w:rPr>
            <w:rFonts w:ascii="Times New Roman" w:eastAsia="Times New Roman" w:hAnsi="Times New Roman" w:cs="Times New Roman"/>
            <w:sz w:val="36"/>
            <w:szCs w:val="24"/>
          </w:rPr>
          <w:t>Installing the packaged code on a server, in a repository or somewhere else.</w:t>
        </w:r>
      </w:ins>
    </w:p>
    <w:p w:rsidR="00CB293E" w:rsidRPr="000F251C" w:rsidRDefault="00CB293E" w:rsidP="000F251C">
      <w:pPr>
        <w:spacing w:before="100" w:beforeAutospacing="1" w:after="100" w:afterAutospacing="1" w:line="240" w:lineRule="auto"/>
        <w:jc w:val="both"/>
        <w:rPr>
          <w:ins w:id="15" w:author="Unknown"/>
          <w:rFonts w:ascii="Times New Roman" w:eastAsia="Times New Roman" w:hAnsi="Times New Roman" w:cs="Times New Roman"/>
          <w:sz w:val="36"/>
          <w:szCs w:val="24"/>
        </w:rPr>
      </w:pPr>
      <w:ins w:id="16" w:author="Unknown">
        <w:r w:rsidRPr="000F251C">
          <w:rPr>
            <w:rFonts w:ascii="Times New Roman" w:eastAsia="Times New Roman" w:hAnsi="Times New Roman" w:cs="Times New Roman"/>
            <w:sz w:val="36"/>
            <w:szCs w:val="24"/>
          </w:rPr>
          <w:t xml:space="preserve">Any given software project may have more activities than these needed to build the finished software. Such activities can normally be plugged into a build tool, so these activities can be automated too. </w:t>
        </w:r>
      </w:ins>
    </w:p>
    <w:p w:rsidR="00CB293E" w:rsidRPr="000F251C" w:rsidRDefault="00CB293E" w:rsidP="000F251C">
      <w:pPr>
        <w:spacing w:before="100" w:beforeAutospacing="1" w:after="100" w:afterAutospacing="1" w:line="240" w:lineRule="auto"/>
        <w:jc w:val="both"/>
        <w:rPr>
          <w:rFonts w:ascii="Times New Roman" w:eastAsia="Times New Roman" w:hAnsi="Times New Roman" w:cs="Times New Roman"/>
          <w:sz w:val="36"/>
          <w:szCs w:val="24"/>
        </w:rPr>
      </w:pPr>
      <w:ins w:id="17" w:author="Unknown">
        <w:r w:rsidRPr="000F251C">
          <w:rPr>
            <w:rFonts w:ascii="Times New Roman" w:eastAsia="Times New Roman" w:hAnsi="Times New Roman" w:cs="Times New Roman"/>
            <w:sz w:val="36"/>
            <w:szCs w:val="24"/>
          </w:rPr>
          <w:t xml:space="preserve">The advantage of automating the build process is that you minimize the risk of humans making errors while building the software manually. Additionally, an automated build tool is typically faster than a human performing the same steps manually. </w:t>
        </w:r>
      </w:ins>
    </w:p>
    <w:p w:rsidR="000F251C" w:rsidRDefault="000F251C" w:rsidP="000F251C">
      <w:pPr>
        <w:spacing w:before="100" w:beforeAutospacing="1" w:after="100" w:afterAutospacing="1" w:line="240" w:lineRule="auto"/>
        <w:jc w:val="both"/>
        <w:rPr>
          <w:rFonts w:ascii="Times New Roman" w:eastAsia="Times New Roman" w:hAnsi="Times New Roman" w:cs="Times New Roman"/>
          <w:sz w:val="36"/>
          <w:szCs w:val="24"/>
        </w:rPr>
      </w:pPr>
    </w:p>
    <w:p w:rsidR="000F251C" w:rsidRDefault="000F251C" w:rsidP="000F251C">
      <w:pPr>
        <w:spacing w:before="100" w:beforeAutospacing="1" w:after="100" w:afterAutospacing="1" w:line="240" w:lineRule="auto"/>
        <w:jc w:val="both"/>
        <w:rPr>
          <w:rFonts w:ascii="Times New Roman" w:eastAsia="Times New Roman" w:hAnsi="Times New Roman" w:cs="Times New Roman"/>
          <w:sz w:val="36"/>
          <w:szCs w:val="24"/>
        </w:rPr>
      </w:pPr>
    </w:p>
    <w:p w:rsidR="000F251C" w:rsidRDefault="000F251C" w:rsidP="000F251C">
      <w:pPr>
        <w:spacing w:before="100" w:beforeAutospacing="1" w:after="100" w:afterAutospacing="1" w:line="240" w:lineRule="auto"/>
        <w:jc w:val="both"/>
        <w:rPr>
          <w:rFonts w:ascii="Times New Roman" w:eastAsia="Times New Roman" w:hAnsi="Times New Roman" w:cs="Times New Roman"/>
          <w:sz w:val="36"/>
          <w:szCs w:val="24"/>
        </w:rPr>
      </w:pPr>
    </w:p>
    <w:p w:rsidR="000F251C" w:rsidRPr="000F251C" w:rsidRDefault="000F251C" w:rsidP="000F251C">
      <w:pPr>
        <w:spacing w:before="100" w:beforeAutospacing="1" w:after="100" w:afterAutospacing="1" w:line="240" w:lineRule="auto"/>
        <w:jc w:val="both"/>
        <w:rPr>
          <w:ins w:id="18" w:author="Unknown"/>
          <w:rFonts w:ascii="Times New Roman" w:eastAsia="Times New Roman" w:hAnsi="Times New Roman" w:cs="Times New Roman"/>
          <w:sz w:val="36"/>
          <w:szCs w:val="24"/>
        </w:rPr>
      </w:pPr>
    </w:p>
    <w:p w:rsidR="00CB293E" w:rsidRPr="000F251C" w:rsidRDefault="00CB293E" w:rsidP="00CB293E">
      <w:pPr>
        <w:spacing w:before="100" w:beforeAutospacing="1" w:after="100" w:afterAutospacing="1" w:line="240" w:lineRule="auto"/>
        <w:outlineLvl w:val="1"/>
        <w:rPr>
          <w:ins w:id="19" w:author="Unknown"/>
          <w:rFonts w:ascii="Times New Roman" w:eastAsia="Times New Roman" w:hAnsi="Times New Roman" w:cs="Times New Roman"/>
          <w:b/>
          <w:bCs/>
          <w:sz w:val="44"/>
          <w:szCs w:val="36"/>
        </w:rPr>
      </w:pPr>
      <w:bookmarkStart w:id="20" w:name="installing-maven"/>
      <w:bookmarkEnd w:id="20"/>
      <w:ins w:id="21" w:author="Unknown">
        <w:r w:rsidRPr="000F251C">
          <w:rPr>
            <w:rFonts w:ascii="Times New Roman" w:eastAsia="Times New Roman" w:hAnsi="Times New Roman" w:cs="Times New Roman"/>
            <w:b/>
            <w:bCs/>
            <w:sz w:val="44"/>
            <w:szCs w:val="36"/>
          </w:rPr>
          <w:lastRenderedPageBreak/>
          <w:t>Installing Maven</w:t>
        </w:r>
      </w:ins>
    </w:p>
    <w:p w:rsidR="00CB293E" w:rsidRPr="000F251C" w:rsidRDefault="00CB293E" w:rsidP="000F251C">
      <w:pPr>
        <w:spacing w:before="100" w:beforeAutospacing="1" w:after="100" w:afterAutospacing="1" w:line="240" w:lineRule="auto"/>
        <w:jc w:val="both"/>
        <w:rPr>
          <w:ins w:id="22" w:author="Unknown"/>
          <w:rFonts w:ascii="Times New Roman" w:eastAsia="Times New Roman" w:hAnsi="Times New Roman" w:cs="Times New Roman"/>
          <w:sz w:val="32"/>
          <w:szCs w:val="24"/>
        </w:rPr>
      </w:pPr>
      <w:ins w:id="23" w:author="Unknown">
        <w:r w:rsidRPr="000F251C">
          <w:rPr>
            <w:rFonts w:ascii="Times New Roman" w:eastAsia="Times New Roman" w:hAnsi="Times New Roman" w:cs="Times New Roman"/>
            <w:sz w:val="32"/>
            <w:szCs w:val="24"/>
          </w:rPr>
          <w:t xml:space="preserve">To install Maven on your own system (computer), go to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"http://maven.apache.org/download.cgi"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Maven download page</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and follow the instructions there. In summary, what you need to do is: </w:t>
        </w:r>
      </w:ins>
    </w:p>
    <w:p w:rsidR="00CB293E" w:rsidRPr="000F251C" w:rsidRDefault="00CB293E" w:rsidP="00CB293E">
      <w:pPr>
        <w:numPr>
          <w:ilvl w:val="0"/>
          <w:numId w:val="4"/>
        </w:numPr>
        <w:spacing w:before="100" w:beforeAutospacing="1" w:after="100" w:afterAutospacing="1" w:line="240" w:lineRule="auto"/>
        <w:ind w:left="840"/>
        <w:rPr>
          <w:ins w:id="24" w:author="Unknown"/>
          <w:rFonts w:ascii="Times New Roman" w:eastAsia="Times New Roman" w:hAnsi="Times New Roman" w:cs="Times New Roman"/>
          <w:sz w:val="32"/>
          <w:szCs w:val="24"/>
        </w:rPr>
      </w:pPr>
      <w:ins w:id="25" w:author="Unknown">
        <w:r w:rsidRPr="000F251C">
          <w:rPr>
            <w:rFonts w:ascii="Times New Roman" w:eastAsia="Times New Roman" w:hAnsi="Times New Roman" w:cs="Times New Roman"/>
            <w:sz w:val="32"/>
            <w:szCs w:val="24"/>
          </w:rPr>
          <w:t xml:space="preserve">Set the </w:t>
        </w:r>
        <w:r w:rsidRPr="000F251C">
          <w:rPr>
            <w:rFonts w:ascii="Courier New" w:eastAsia="Times New Roman" w:hAnsi="Courier New" w:cs="Courier New"/>
            <w:sz w:val="28"/>
          </w:rPr>
          <w:t>JAVA_HOME</w:t>
        </w:r>
        <w:r w:rsidRPr="000F251C">
          <w:rPr>
            <w:rFonts w:ascii="Times New Roman" w:eastAsia="Times New Roman" w:hAnsi="Times New Roman" w:cs="Times New Roman"/>
            <w:sz w:val="32"/>
            <w:szCs w:val="24"/>
          </w:rPr>
          <w:t xml:space="preserve"> environment variable to point to a valid Java SDK (e.g. Java 8).</w:t>
        </w:r>
      </w:ins>
    </w:p>
    <w:p w:rsidR="00CB293E" w:rsidRPr="000F251C" w:rsidRDefault="00CB293E" w:rsidP="00CB293E">
      <w:pPr>
        <w:numPr>
          <w:ilvl w:val="0"/>
          <w:numId w:val="4"/>
        </w:numPr>
        <w:spacing w:before="100" w:beforeAutospacing="1" w:after="100" w:afterAutospacing="1" w:line="240" w:lineRule="auto"/>
        <w:ind w:left="840"/>
        <w:rPr>
          <w:ins w:id="26" w:author="Unknown"/>
          <w:rFonts w:ascii="Times New Roman" w:eastAsia="Times New Roman" w:hAnsi="Times New Roman" w:cs="Times New Roman"/>
          <w:sz w:val="32"/>
          <w:szCs w:val="24"/>
        </w:rPr>
      </w:pPr>
      <w:ins w:id="27" w:author="Unknown">
        <w:r w:rsidRPr="000F251C">
          <w:rPr>
            <w:rFonts w:ascii="Times New Roman" w:eastAsia="Times New Roman" w:hAnsi="Times New Roman" w:cs="Times New Roman"/>
            <w:sz w:val="32"/>
            <w:szCs w:val="24"/>
          </w:rPr>
          <w:t>Download and unzip Maven.</w:t>
        </w:r>
      </w:ins>
    </w:p>
    <w:p w:rsidR="00CB293E" w:rsidRPr="000F251C" w:rsidRDefault="00CB293E" w:rsidP="00CB293E">
      <w:pPr>
        <w:numPr>
          <w:ilvl w:val="0"/>
          <w:numId w:val="4"/>
        </w:numPr>
        <w:spacing w:before="100" w:beforeAutospacing="1" w:after="100" w:afterAutospacing="1" w:line="240" w:lineRule="auto"/>
        <w:ind w:left="840"/>
        <w:rPr>
          <w:ins w:id="28" w:author="Unknown"/>
          <w:rFonts w:ascii="Times New Roman" w:eastAsia="Times New Roman" w:hAnsi="Times New Roman" w:cs="Times New Roman"/>
          <w:sz w:val="32"/>
          <w:szCs w:val="24"/>
        </w:rPr>
      </w:pPr>
      <w:ins w:id="29" w:author="Unknown">
        <w:r w:rsidRPr="000F251C">
          <w:rPr>
            <w:rFonts w:ascii="Times New Roman" w:eastAsia="Times New Roman" w:hAnsi="Times New Roman" w:cs="Times New Roman"/>
            <w:sz w:val="32"/>
            <w:szCs w:val="24"/>
          </w:rPr>
          <w:t xml:space="preserve">Set the </w:t>
        </w:r>
        <w:r w:rsidRPr="000F251C">
          <w:rPr>
            <w:rFonts w:ascii="Courier New" w:eastAsia="Times New Roman" w:hAnsi="Courier New" w:cs="Courier New"/>
            <w:sz w:val="28"/>
          </w:rPr>
          <w:t>M2_HOME</w:t>
        </w:r>
        <w:r w:rsidRPr="000F251C">
          <w:rPr>
            <w:rFonts w:ascii="Times New Roman" w:eastAsia="Times New Roman" w:hAnsi="Times New Roman" w:cs="Times New Roman"/>
            <w:sz w:val="32"/>
            <w:szCs w:val="24"/>
          </w:rPr>
          <w:t xml:space="preserve"> environment variable to point to the directory you unzipped Maven to.</w:t>
        </w:r>
      </w:ins>
    </w:p>
    <w:p w:rsidR="00CB293E" w:rsidRPr="000F251C" w:rsidRDefault="00CB293E" w:rsidP="00CB293E">
      <w:pPr>
        <w:numPr>
          <w:ilvl w:val="0"/>
          <w:numId w:val="4"/>
        </w:numPr>
        <w:spacing w:before="100" w:beforeAutospacing="1" w:after="100" w:afterAutospacing="1" w:line="240" w:lineRule="auto"/>
        <w:ind w:left="840"/>
        <w:rPr>
          <w:ins w:id="30" w:author="Unknown"/>
          <w:rFonts w:ascii="Times New Roman" w:eastAsia="Times New Roman" w:hAnsi="Times New Roman" w:cs="Times New Roman"/>
          <w:sz w:val="32"/>
          <w:szCs w:val="24"/>
        </w:rPr>
      </w:pPr>
      <w:ins w:id="31" w:author="Unknown">
        <w:r w:rsidRPr="000F251C">
          <w:rPr>
            <w:rFonts w:ascii="Times New Roman" w:eastAsia="Times New Roman" w:hAnsi="Times New Roman" w:cs="Times New Roman"/>
            <w:sz w:val="32"/>
            <w:szCs w:val="24"/>
          </w:rPr>
          <w:t xml:space="preserve">Set the </w:t>
        </w:r>
        <w:r w:rsidRPr="000F251C">
          <w:rPr>
            <w:rFonts w:ascii="Courier New" w:eastAsia="Times New Roman" w:hAnsi="Courier New" w:cs="Courier New"/>
            <w:sz w:val="28"/>
          </w:rPr>
          <w:t>M2</w:t>
        </w:r>
        <w:r w:rsidRPr="000F251C">
          <w:rPr>
            <w:rFonts w:ascii="Times New Roman" w:eastAsia="Times New Roman" w:hAnsi="Times New Roman" w:cs="Times New Roman"/>
            <w:sz w:val="32"/>
            <w:szCs w:val="24"/>
          </w:rPr>
          <w:t xml:space="preserve"> environment variable to point to </w:t>
        </w:r>
        <w:r w:rsidRPr="000F251C">
          <w:rPr>
            <w:rFonts w:ascii="Courier New" w:eastAsia="Times New Roman" w:hAnsi="Courier New" w:cs="Courier New"/>
            <w:sz w:val="28"/>
          </w:rPr>
          <w:t>M2_HOME/bin</w:t>
        </w:r>
        <w:r w:rsidRPr="000F251C">
          <w:rPr>
            <w:rFonts w:ascii="Times New Roman" w:eastAsia="Times New Roman" w:hAnsi="Times New Roman" w:cs="Times New Roman"/>
            <w:sz w:val="32"/>
            <w:szCs w:val="24"/>
          </w:rPr>
          <w:t xml:space="preserve"> (</w:t>
        </w:r>
        <w:r w:rsidRPr="000F251C">
          <w:rPr>
            <w:rFonts w:ascii="Courier New" w:eastAsia="Times New Roman" w:hAnsi="Courier New" w:cs="Courier New"/>
            <w:sz w:val="28"/>
          </w:rPr>
          <w:t>%M2_HOME%\bin</w:t>
        </w:r>
        <w:r w:rsidRPr="000F251C">
          <w:rPr>
            <w:rFonts w:ascii="Times New Roman" w:eastAsia="Times New Roman" w:hAnsi="Times New Roman" w:cs="Times New Roman"/>
            <w:sz w:val="32"/>
            <w:szCs w:val="24"/>
          </w:rPr>
          <w:t xml:space="preserve"> on Windows, </w:t>
        </w:r>
        <w:r w:rsidRPr="000F251C">
          <w:rPr>
            <w:rFonts w:ascii="Courier New" w:eastAsia="Times New Roman" w:hAnsi="Courier New" w:cs="Courier New"/>
            <w:sz w:val="28"/>
          </w:rPr>
          <w:t>$M2_HOME/bin</w:t>
        </w:r>
        <w:r w:rsidRPr="000F251C">
          <w:rPr>
            <w:rFonts w:ascii="Times New Roman" w:eastAsia="Times New Roman" w:hAnsi="Times New Roman" w:cs="Times New Roman"/>
            <w:sz w:val="32"/>
            <w:szCs w:val="24"/>
          </w:rPr>
          <w:t xml:space="preserve"> on </w:t>
        </w:r>
        <w:proofErr w:type="spellStart"/>
        <w:r w:rsidRPr="000F251C">
          <w:rPr>
            <w:rFonts w:ascii="Times New Roman" w:eastAsia="Times New Roman" w:hAnsi="Times New Roman" w:cs="Times New Roman"/>
            <w:sz w:val="32"/>
            <w:szCs w:val="24"/>
          </w:rPr>
          <w:t>unix</w:t>
        </w:r>
        <w:proofErr w:type="spellEnd"/>
        <w:r w:rsidRPr="000F251C">
          <w:rPr>
            <w:rFonts w:ascii="Times New Roman" w:eastAsia="Times New Roman" w:hAnsi="Times New Roman" w:cs="Times New Roman"/>
            <w:sz w:val="32"/>
            <w:szCs w:val="24"/>
          </w:rPr>
          <w:t>).</w:t>
        </w:r>
      </w:ins>
    </w:p>
    <w:p w:rsidR="00CB293E" w:rsidRPr="000F251C" w:rsidRDefault="00CB293E" w:rsidP="00CB293E">
      <w:pPr>
        <w:numPr>
          <w:ilvl w:val="0"/>
          <w:numId w:val="4"/>
        </w:numPr>
        <w:spacing w:before="100" w:beforeAutospacing="1" w:after="100" w:afterAutospacing="1" w:line="240" w:lineRule="auto"/>
        <w:ind w:left="840"/>
        <w:rPr>
          <w:ins w:id="32" w:author="Unknown"/>
          <w:rFonts w:ascii="Times New Roman" w:eastAsia="Times New Roman" w:hAnsi="Times New Roman" w:cs="Times New Roman"/>
          <w:sz w:val="32"/>
          <w:szCs w:val="24"/>
        </w:rPr>
      </w:pPr>
      <w:ins w:id="33" w:author="Unknown">
        <w:r w:rsidRPr="000F251C">
          <w:rPr>
            <w:rFonts w:ascii="Times New Roman" w:eastAsia="Times New Roman" w:hAnsi="Times New Roman" w:cs="Times New Roman"/>
            <w:sz w:val="32"/>
            <w:szCs w:val="24"/>
          </w:rPr>
          <w:t xml:space="preserve">Add </w:t>
        </w:r>
        <w:r w:rsidRPr="000F251C">
          <w:rPr>
            <w:rFonts w:ascii="Courier New" w:eastAsia="Times New Roman" w:hAnsi="Courier New" w:cs="Courier New"/>
            <w:sz w:val="28"/>
          </w:rPr>
          <w:t>M2</w:t>
        </w:r>
        <w:r w:rsidRPr="000F251C">
          <w:rPr>
            <w:rFonts w:ascii="Times New Roman" w:eastAsia="Times New Roman" w:hAnsi="Times New Roman" w:cs="Times New Roman"/>
            <w:sz w:val="32"/>
            <w:szCs w:val="24"/>
          </w:rPr>
          <w:t xml:space="preserve"> to the </w:t>
        </w:r>
        <w:r w:rsidRPr="000F251C">
          <w:rPr>
            <w:rFonts w:ascii="Courier New" w:eastAsia="Times New Roman" w:hAnsi="Courier New" w:cs="Courier New"/>
            <w:sz w:val="28"/>
          </w:rPr>
          <w:t>PATH</w:t>
        </w:r>
        <w:r w:rsidRPr="000F251C">
          <w:rPr>
            <w:rFonts w:ascii="Times New Roman" w:eastAsia="Times New Roman" w:hAnsi="Times New Roman" w:cs="Times New Roman"/>
            <w:sz w:val="32"/>
            <w:szCs w:val="24"/>
          </w:rPr>
          <w:t xml:space="preserve"> environment variable (</w:t>
        </w:r>
        <w:r w:rsidRPr="000F251C">
          <w:rPr>
            <w:rFonts w:ascii="Courier New" w:eastAsia="Times New Roman" w:hAnsi="Courier New" w:cs="Courier New"/>
            <w:sz w:val="28"/>
          </w:rPr>
          <w:t>%M2%</w:t>
        </w:r>
        <w:r w:rsidRPr="000F251C">
          <w:rPr>
            <w:rFonts w:ascii="Times New Roman" w:eastAsia="Times New Roman" w:hAnsi="Times New Roman" w:cs="Times New Roman"/>
            <w:sz w:val="32"/>
            <w:szCs w:val="24"/>
          </w:rPr>
          <w:t xml:space="preserve"> on Windows, </w:t>
        </w:r>
        <w:r w:rsidRPr="000F251C">
          <w:rPr>
            <w:rFonts w:ascii="Courier New" w:eastAsia="Times New Roman" w:hAnsi="Courier New" w:cs="Courier New"/>
            <w:sz w:val="28"/>
          </w:rPr>
          <w:t>$M2</w:t>
        </w:r>
        <w:r w:rsidRPr="000F251C">
          <w:rPr>
            <w:rFonts w:ascii="Times New Roman" w:eastAsia="Times New Roman" w:hAnsi="Times New Roman" w:cs="Times New Roman"/>
            <w:sz w:val="32"/>
            <w:szCs w:val="24"/>
          </w:rPr>
          <w:t xml:space="preserve"> on </w:t>
        </w:r>
        <w:proofErr w:type="spellStart"/>
        <w:r w:rsidRPr="000F251C">
          <w:rPr>
            <w:rFonts w:ascii="Times New Roman" w:eastAsia="Times New Roman" w:hAnsi="Times New Roman" w:cs="Times New Roman"/>
            <w:sz w:val="32"/>
            <w:szCs w:val="24"/>
          </w:rPr>
          <w:t>unix</w:t>
        </w:r>
        <w:proofErr w:type="spellEnd"/>
        <w:r w:rsidRPr="000F251C">
          <w:rPr>
            <w:rFonts w:ascii="Times New Roman" w:eastAsia="Times New Roman" w:hAnsi="Times New Roman" w:cs="Times New Roman"/>
            <w:sz w:val="32"/>
            <w:szCs w:val="24"/>
          </w:rPr>
          <w:t>).</w:t>
        </w:r>
      </w:ins>
    </w:p>
    <w:p w:rsidR="00CB293E" w:rsidRPr="000F251C" w:rsidRDefault="00CB293E" w:rsidP="00CB293E">
      <w:pPr>
        <w:numPr>
          <w:ilvl w:val="0"/>
          <w:numId w:val="4"/>
        </w:numPr>
        <w:spacing w:before="100" w:beforeAutospacing="1" w:after="100" w:afterAutospacing="1" w:line="240" w:lineRule="auto"/>
        <w:ind w:left="840"/>
        <w:rPr>
          <w:ins w:id="34" w:author="Unknown"/>
          <w:rFonts w:ascii="Times New Roman" w:eastAsia="Times New Roman" w:hAnsi="Times New Roman" w:cs="Times New Roman"/>
          <w:sz w:val="32"/>
          <w:szCs w:val="24"/>
        </w:rPr>
      </w:pPr>
      <w:ins w:id="35" w:author="Unknown">
        <w:r w:rsidRPr="000F251C">
          <w:rPr>
            <w:rFonts w:ascii="Times New Roman" w:eastAsia="Times New Roman" w:hAnsi="Times New Roman" w:cs="Times New Roman"/>
            <w:sz w:val="32"/>
            <w:szCs w:val="24"/>
          </w:rPr>
          <w:t>Open a command prompt and type '</w:t>
        </w:r>
        <w:proofErr w:type="spellStart"/>
        <w:r w:rsidRPr="000F251C">
          <w:rPr>
            <w:rFonts w:ascii="Courier New" w:eastAsia="Times New Roman" w:hAnsi="Courier New" w:cs="Courier New"/>
            <w:sz w:val="28"/>
          </w:rPr>
          <w:t>mvn</w:t>
        </w:r>
        <w:proofErr w:type="spellEnd"/>
        <w:r w:rsidRPr="000F251C">
          <w:rPr>
            <w:rFonts w:ascii="Courier New" w:eastAsia="Times New Roman" w:hAnsi="Courier New" w:cs="Courier New"/>
            <w:sz w:val="28"/>
          </w:rPr>
          <w:t xml:space="preserve"> -version</w:t>
        </w:r>
        <w:r w:rsidRPr="000F251C">
          <w:rPr>
            <w:rFonts w:ascii="Times New Roman" w:eastAsia="Times New Roman" w:hAnsi="Times New Roman" w:cs="Times New Roman"/>
            <w:sz w:val="32"/>
            <w:szCs w:val="24"/>
          </w:rPr>
          <w:t>' (without quotes) and press enter.</w:t>
        </w:r>
      </w:ins>
    </w:p>
    <w:p w:rsidR="00CB293E" w:rsidRPr="000F251C" w:rsidRDefault="00CB293E" w:rsidP="00CB293E">
      <w:pPr>
        <w:spacing w:before="100" w:beforeAutospacing="1" w:after="100" w:afterAutospacing="1" w:line="240" w:lineRule="auto"/>
        <w:rPr>
          <w:ins w:id="36" w:author="Unknown"/>
          <w:rFonts w:ascii="Times New Roman" w:eastAsia="Times New Roman" w:hAnsi="Times New Roman" w:cs="Times New Roman"/>
          <w:sz w:val="32"/>
          <w:szCs w:val="24"/>
        </w:rPr>
      </w:pPr>
      <w:ins w:id="37" w:author="Unknown">
        <w:r w:rsidRPr="000F251C">
          <w:rPr>
            <w:rFonts w:ascii="Times New Roman" w:eastAsia="Times New Roman" w:hAnsi="Times New Roman" w:cs="Times New Roman"/>
            <w:sz w:val="32"/>
            <w:szCs w:val="24"/>
          </w:rPr>
          <w:t xml:space="preserve">After typing in the </w:t>
        </w:r>
        <w:proofErr w:type="spellStart"/>
        <w:r w:rsidRPr="000F251C">
          <w:rPr>
            <w:rFonts w:ascii="Courier New" w:eastAsia="Times New Roman" w:hAnsi="Courier New" w:cs="Courier New"/>
            <w:sz w:val="28"/>
          </w:rPr>
          <w:t>mvn</w:t>
        </w:r>
        <w:proofErr w:type="spellEnd"/>
        <w:r w:rsidRPr="000F251C">
          <w:rPr>
            <w:rFonts w:ascii="Courier New" w:eastAsia="Times New Roman" w:hAnsi="Courier New" w:cs="Courier New"/>
            <w:sz w:val="28"/>
          </w:rPr>
          <w:t xml:space="preserve"> -version</w:t>
        </w:r>
        <w:r w:rsidRPr="000F251C">
          <w:rPr>
            <w:rFonts w:ascii="Times New Roman" w:eastAsia="Times New Roman" w:hAnsi="Times New Roman" w:cs="Times New Roman"/>
            <w:sz w:val="32"/>
            <w:szCs w:val="24"/>
          </w:rPr>
          <w:t xml:space="preserve"> command you should be able to see Maven execute, and the version number of Maven written out to the command prompt. </w:t>
        </w:r>
      </w:ins>
    </w:p>
    <w:p w:rsidR="00CB293E" w:rsidRPr="000F251C" w:rsidRDefault="00CB293E" w:rsidP="00CB293E">
      <w:pPr>
        <w:spacing w:before="100" w:beforeAutospacing="1" w:after="100" w:afterAutospacing="1" w:line="240" w:lineRule="auto"/>
        <w:rPr>
          <w:ins w:id="38" w:author="Unknown"/>
          <w:rFonts w:ascii="Times New Roman" w:eastAsia="Times New Roman" w:hAnsi="Times New Roman" w:cs="Times New Roman"/>
          <w:sz w:val="32"/>
          <w:szCs w:val="24"/>
        </w:rPr>
      </w:pPr>
      <w:ins w:id="39" w:author="Unknown">
        <w:r w:rsidRPr="000F251C">
          <w:rPr>
            <w:rFonts w:ascii="Times New Roman" w:eastAsia="Times New Roman" w:hAnsi="Times New Roman" w:cs="Times New Roman"/>
            <w:sz w:val="32"/>
            <w:szCs w:val="24"/>
          </w:rPr>
          <w:t xml:space="preserve">Note: Maven uses Java when executing, so you need Java installed too (and the </w:t>
        </w:r>
        <w:r w:rsidRPr="000F251C">
          <w:rPr>
            <w:rFonts w:ascii="Courier New" w:eastAsia="Times New Roman" w:hAnsi="Courier New" w:cs="Courier New"/>
            <w:sz w:val="28"/>
          </w:rPr>
          <w:t>JAVA_HOME</w:t>
        </w:r>
        <w:r w:rsidRPr="000F251C">
          <w:rPr>
            <w:rFonts w:ascii="Times New Roman" w:eastAsia="Times New Roman" w:hAnsi="Times New Roman" w:cs="Times New Roman"/>
            <w:sz w:val="32"/>
            <w:szCs w:val="24"/>
          </w:rPr>
          <w:t xml:space="preserve"> environment variable set as explained above). Maven 3.0.5 needs a Java version 1.5 or later. I use Maven 3.3.3 with Java 8. </w:t>
        </w:r>
      </w:ins>
    </w:p>
    <w:p w:rsidR="000F251C" w:rsidRDefault="000F251C" w:rsidP="00CB293E">
      <w:pPr>
        <w:spacing w:before="100" w:beforeAutospacing="1" w:after="100" w:afterAutospacing="1" w:line="240" w:lineRule="auto"/>
        <w:outlineLvl w:val="1"/>
        <w:rPr>
          <w:rFonts w:ascii="Times New Roman" w:eastAsia="Times New Roman" w:hAnsi="Times New Roman" w:cs="Times New Roman"/>
          <w:b/>
          <w:bCs/>
          <w:sz w:val="44"/>
          <w:szCs w:val="36"/>
        </w:rPr>
      </w:pPr>
      <w:bookmarkStart w:id="40" w:name="maven-overview"/>
      <w:bookmarkEnd w:id="40"/>
    </w:p>
    <w:p w:rsidR="000F251C" w:rsidRDefault="000F251C" w:rsidP="00CB293E">
      <w:pPr>
        <w:spacing w:before="100" w:beforeAutospacing="1" w:after="100" w:afterAutospacing="1" w:line="240" w:lineRule="auto"/>
        <w:outlineLvl w:val="1"/>
        <w:rPr>
          <w:rFonts w:ascii="Times New Roman" w:eastAsia="Times New Roman" w:hAnsi="Times New Roman" w:cs="Times New Roman"/>
          <w:b/>
          <w:bCs/>
          <w:sz w:val="44"/>
          <w:szCs w:val="36"/>
        </w:rPr>
      </w:pPr>
    </w:p>
    <w:p w:rsidR="000F251C" w:rsidRDefault="000F251C" w:rsidP="00CB293E">
      <w:pPr>
        <w:spacing w:before="100" w:beforeAutospacing="1" w:after="100" w:afterAutospacing="1" w:line="240" w:lineRule="auto"/>
        <w:outlineLvl w:val="1"/>
        <w:rPr>
          <w:rFonts w:ascii="Times New Roman" w:eastAsia="Times New Roman" w:hAnsi="Times New Roman" w:cs="Times New Roman"/>
          <w:b/>
          <w:bCs/>
          <w:sz w:val="44"/>
          <w:szCs w:val="36"/>
        </w:rPr>
      </w:pPr>
    </w:p>
    <w:p w:rsidR="000F251C" w:rsidRDefault="000F251C" w:rsidP="00CB293E">
      <w:pPr>
        <w:spacing w:before="100" w:beforeAutospacing="1" w:after="100" w:afterAutospacing="1" w:line="240" w:lineRule="auto"/>
        <w:outlineLvl w:val="1"/>
        <w:rPr>
          <w:rFonts w:ascii="Times New Roman" w:eastAsia="Times New Roman" w:hAnsi="Times New Roman" w:cs="Times New Roman"/>
          <w:b/>
          <w:bCs/>
          <w:sz w:val="44"/>
          <w:szCs w:val="36"/>
        </w:rPr>
      </w:pPr>
    </w:p>
    <w:p w:rsidR="00CB293E" w:rsidRPr="000F251C" w:rsidRDefault="00CB293E" w:rsidP="00CB293E">
      <w:pPr>
        <w:spacing w:before="100" w:beforeAutospacing="1" w:after="100" w:afterAutospacing="1" w:line="240" w:lineRule="auto"/>
        <w:outlineLvl w:val="1"/>
        <w:rPr>
          <w:ins w:id="41" w:author="Unknown"/>
          <w:rFonts w:ascii="Times New Roman" w:eastAsia="Times New Roman" w:hAnsi="Times New Roman" w:cs="Times New Roman"/>
          <w:b/>
          <w:bCs/>
          <w:sz w:val="44"/>
          <w:szCs w:val="36"/>
        </w:rPr>
      </w:pPr>
      <w:ins w:id="42" w:author="Unknown">
        <w:r w:rsidRPr="000F251C">
          <w:rPr>
            <w:rFonts w:ascii="Times New Roman" w:eastAsia="Times New Roman" w:hAnsi="Times New Roman" w:cs="Times New Roman"/>
            <w:b/>
            <w:bCs/>
            <w:sz w:val="44"/>
            <w:szCs w:val="36"/>
          </w:rPr>
          <w:lastRenderedPageBreak/>
          <w:t>Maven Overview - Core Concepts</w:t>
        </w:r>
      </w:ins>
    </w:p>
    <w:p w:rsidR="00CB293E" w:rsidRPr="000F251C" w:rsidRDefault="00CB293E" w:rsidP="0041405D">
      <w:pPr>
        <w:spacing w:before="100" w:beforeAutospacing="1" w:after="100" w:afterAutospacing="1" w:line="240" w:lineRule="auto"/>
        <w:jc w:val="both"/>
        <w:rPr>
          <w:ins w:id="43" w:author="Unknown"/>
          <w:rFonts w:ascii="Times New Roman" w:eastAsia="Times New Roman" w:hAnsi="Times New Roman" w:cs="Times New Roman"/>
          <w:sz w:val="32"/>
          <w:szCs w:val="24"/>
        </w:rPr>
      </w:pPr>
      <w:ins w:id="44" w:author="Unknown">
        <w:r w:rsidRPr="000F251C">
          <w:rPr>
            <w:rFonts w:ascii="Times New Roman" w:eastAsia="Times New Roman" w:hAnsi="Times New Roman" w:cs="Times New Roman"/>
            <w:sz w:val="32"/>
            <w:szCs w:val="24"/>
          </w:rPr>
          <w:t xml:space="preserve">Maven is centered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 </w:t>
        </w:r>
      </w:ins>
    </w:p>
    <w:p w:rsidR="00CB293E" w:rsidRPr="000F251C" w:rsidRDefault="00CB293E" w:rsidP="0041405D">
      <w:pPr>
        <w:spacing w:before="100" w:beforeAutospacing="1" w:after="100" w:afterAutospacing="1" w:line="240" w:lineRule="auto"/>
        <w:jc w:val="both"/>
        <w:rPr>
          <w:ins w:id="45" w:author="Unknown"/>
          <w:rFonts w:ascii="Times New Roman" w:eastAsia="Times New Roman" w:hAnsi="Times New Roman" w:cs="Times New Roman"/>
          <w:sz w:val="32"/>
          <w:szCs w:val="24"/>
        </w:rPr>
      </w:pPr>
      <w:ins w:id="46" w:author="Unknown">
        <w:r w:rsidRPr="000F251C">
          <w:rPr>
            <w:rFonts w:ascii="Times New Roman" w:eastAsia="Times New Roman" w:hAnsi="Times New Roman" w:cs="Times New Roman"/>
            <w:sz w:val="32"/>
            <w:szCs w:val="24"/>
          </w:rPr>
          <w:t xml:space="preserve">Here is a diagram illustrating how Maven uses the POM file, and what the POM file primarily contains: </w:t>
        </w:r>
      </w:ins>
    </w:p>
    <w:tbl>
      <w:tblPr>
        <w:tblW w:w="0" w:type="auto"/>
        <w:tblCellSpacing w:w="15" w:type="dxa"/>
        <w:tblCellMar>
          <w:top w:w="15" w:type="dxa"/>
          <w:left w:w="15" w:type="dxa"/>
          <w:bottom w:w="15" w:type="dxa"/>
          <w:right w:w="15" w:type="dxa"/>
        </w:tblCellMar>
        <w:tblLook w:val="04A0"/>
      </w:tblPr>
      <w:tblGrid>
        <w:gridCol w:w="8700"/>
      </w:tblGrid>
      <w:tr w:rsidR="00CB293E" w:rsidRPr="000F251C" w:rsidTr="00CB293E">
        <w:trPr>
          <w:tblCellSpacing w:w="15" w:type="dxa"/>
        </w:trPr>
        <w:tc>
          <w:tcPr>
            <w:tcW w:w="0" w:type="auto"/>
            <w:vAlign w:val="center"/>
            <w:hideMark/>
          </w:tcPr>
          <w:p w:rsidR="00CB293E" w:rsidRPr="000F251C" w:rsidRDefault="00CB293E" w:rsidP="00CB293E">
            <w:pPr>
              <w:spacing w:after="0" w:line="240" w:lineRule="auto"/>
              <w:jc w:val="center"/>
              <w:rPr>
                <w:rFonts w:ascii="Times New Roman" w:eastAsia="Times New Roman" w:hAnsi="Times New Roman" w:cs="Times New Roman"/>
                <w:sz w:val="32"/>
                <w:szCs w:val="24"/>
              </w:rPr>
            </w:pPr>
            <w:r w:rsidRPr="000F251C">
              <w:rPr>
                <w:rFonts w:ascii="Times New Roman" w:eastAsia="Times New Roman" w:hAnsi="Times New Roman" w:cs="Times New Roman"/>
                <w:noProof/>
                <w:sz w:val="32"/>
                <w:szCs w:val="24"/>
              </w:rPr>
              <w:drawing>
                <wp:inline distT="0" distB="0" distL="0" distR="0">
                  <wp:extent cx="5438775" cy="3990975"/>
                  <wp:effectExtent l="19050" t="0" r="9525" b="0"/>
                  <wp:docPr id="1" name="Picture 1"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5"/>
                          <a:srcRect/>
                          <a:stretch>
                            <a:fillRect/>
                          </a:stretch>
                        </pic:blipFill>
                        <pic:spPr bwMode="auto">
                          <a:xfrm>
                            <a:off x="0" y="0"/>
                            <a:ext cx="5438775" cy="3990975"/>
                          </a:xfrm>
                          <a:prstGeom prst="rect">
                            <a:avLst/>
                          </a:prstGeom>
                          <a:noFill/>
                          <a:ln w="9525">
                            <a:noFill/>
                            <a:miter lim="800000"/>
                            <a:headEnd/>
                            <a:tailEnd/>
                          </a:ln>
                        </pic:spPr>
                      </pic:pic>
                    </a:graphicData>
                  </a:graphic>
                </wp:inline>
              </w:drawing>
            </w:r>
          </w:p>
        </w:tc>
      </w:tr>
      <w:tr w:rsidR="00CB293E" w:rsidRPr="000F251C" w:rsidTr="00CB293E">
        <w:trPr>
          <w:tblCellSpacing w:w="15" w:type="dxa"/>
        </w:trPr>
        <w:tc>
          <w:tcPr>
            <w:tcW w:w="0" w:type="auto"/>
            <w:vAlign w:val="center"/>
            <w:hideMark/>
          </w:tcPr>
          <w:p w:rsidR="007E5AA0" w:rsidRDefault="007E5AA0" w:rsidP="00CB293E">
            <w:pPr>
              <w:spacing w:after="0" w:line="240" w:lineRule="auto"/>
              <w:jc w:val="center"/>
              <w:rPr>
                <w:rFonts w:ascii="Times New Roman" w:eastAsia="Times New Roman" w:hAnsi="Times New Roman" w:cs="Times New Roman"/>
                <w:b/>
                <w:bCs/>
                <w:sz w:val="32"/>
                <w:szCs w:val="24"/>
              </w:rPr>
            </w:pPr>
          </w:p>
          <w:p w:rsidR="007E5AA0" w:rsidRDefault="007E5AA0" w:rsidP="00CB293E">
            <w:pPr>
              <w:spacing w:after="0" w:line="240" w:lineRule="auto"/>
              <w:jc w:val="center"/>
              <w:rPr>
                <w:rFonts w:ascii="Times New Roman" w:eastAsia="Times New Roman" w:hAnsi="Times New Roman" w:cs="Times New Roman"/>
                <w:b/>
                <w:bCs/>
                <w:sz w:val="32"/>
                <w:szCs w:val="24"/>
              </w:rPr>
            </w:pPr>
          </w:p>
          <w:p w:rsidR="007E5AA0" w:rsidRDefault="007E5AA0" w:rsidP="00CB293E">
            <w:pPr>
              <w:spacing w:after="0" w:line="240" w:lineRule="auto"/>
              <w:jc w:val="center"/>
              <w:rPr>
                <w:rFonts w:ascii="Times New Roman" w:eastAsia="Times New Roman" w:hAnsi="Times New Roman" w:cs="Times New Roman"/>
                <w:b/>
                <w:bCs/>
                <w:sz w:val="32"/>
                <w:szCs w:val="24"/>
              </w:rPr>
            </w:pPr>
          </w:p>
          <w:p w:rsidR="007E5AA0" w:rsidRDefault="007E5AA0" w:rsidP="00CB293E">
            <w:pPr>
              <w:spacing w:after="0" w:line="240" w:lineRule="auto"/>
              <w:jc w:val="center"/>
              <w:rPr>
                <w:rFonts w:ascii="Times New Roman" w:eastAsia="Times New Roman" w:hAnsi="Times New Roman" w:cs="Times New Roman"/>
                <w:b/>
                <w:bCs/>
                <w:sz w:val="32"/>
                <w:szCs w:val="24"/>
              </w:rPr>
            </w:pPr>
          </w:p>
          <w:p w:rsidR="007E5AA0" w:rsidRDefault="007E5AA0" w:rsidP="00CB293E">
            <w:pPr>
              <w:spacing w:after="0" w:line="240" w:lineRule="auto"/>
              <w:jc w:val="center"/>
              <w:rPr>
                <w:rFonts w:ascii="Times New Roman" w:eastAsia="Times New Roman" w:hAnsi="Times New Roman" w:cs="Times New Roman"/>
                <w:b/>
                <w:bCs/>
                <w:sz w:val="32"/>
                <w:szCs w:val="24"/>
              </w:rPr>
            </w:pPr>
          </w:p>
          <w:p w:rsidR="007E5AA0" w:rsidRDefault="007E5AA0" w:rsidP="00CB293E">
            <w:pPr>
              <w:spacing w:after="0" w:line="240" w:lineRule="auto"/>
              <w:jc w:val="center"/>
              <w:rPr>
                <w:rFonts w:ascii="Times New Roman" w:eastAsia="Times New Roman" w:hAnsi="Times New Roman" w:cs="Times New Roman"/>
                <w:b/>
                <w:bCs/>
                <w:sz w:val="32"/>
                <w:szCs w:val="24"/>
              </w:rPr>
            </w:pPr>
          </w:p>
          <w:p w:rsidR="007E5AA0" w:rsidRDefault="007E5AA0" w:rsidP="00CB293E">
            <w:pPr>
              <w:spacing w:after="0" w:line="240" w:lineRule="auto"/>
              <w:jc w:val="center"/>
              <w:rPr>
                <w:rFonts w:ascii="Times New Roman" w:eastAsia="Times New Roman" w:hAnsi="Times New Roman" w:cs="Times New Roman"/>
                <w:b/>
                <w:bCs/>
                <w:sz w:val="32"/>
                <w:szCs w:val="24"/>
              </w:rPr>
            </w:pPr>
          </w:p>
          <w:p w:rsidR="00CB293E" w:rsidRPr="000F251C" w:rsidRDefault="00CB293E" w:rsidP="00CB293E">
            <w:pPr>
              <w:spacing w:after="0" w:line="240" w:lineRule="auto"/>
              <w:jc w:val="center"/>
              <w:rPr>
                <w:rFonts w:ascii="Times New Roman" w:eastAsia="Times New Roman" w:hAnsi="Times New Roman" w:cs="Times New Roman"/>
                <w:sz w:val="32"/>
                <w:szCs w:val="24"/>
              </w:rPr>
            </w:pPr>
            <w:r w:rsidRPr="000F251C">
              <w:rPr>
                <w:rFonts w:ascii="Times New Roman" w:eastAsia="Times New Roman" w:hAnsi="Times New Roman" w:cs="Times New Roman"/>
                <w:b/>
                <w:bCs/>
                <w:sz w:val="32"/>
                <w:szCs w:val="24"/>
              </w:rPr>
              <w:lastRenderedPageBreak/>
              <w:t>Overview of Maven core concepts.</w:t>
            </w:r>
          </w:p>
        </w:tc>
      </w:tr>
    </w:tbl>
    <w:p w:rsidR="00E57CC5" w:rsidRDefault="00CB293E" w:rsidP="00CB293E">
      <w:pPr>
        <w:spacing w:before="100" w:beforeAutospacing="1" w:after="100" w:afterAutospacing="1" w:line="240" w:lineRule="auto"/>
        <w:rPr>
          <w:rFonts w:ascii="Times New Roman" w:eastAsia="Times New Roman" w:hAnsi="Times New Roman" w:cs="Times New Roman"/>
          <w:b/>
          <w:bCs/>
          <w:sz w:val="32"/>
          <w:szCs w:val="24"/>
        </w:rPr>
      </w:pPr>
      <w:ins w:id="47" w:author="Unknown">
        <w:r w:rsidRPr="000F251C">
          <w:rPr>
            <w:rFonts w:ascii="Times New Roman" w:eastAsia="Times New Roman" w:hAnsi="Times New Roman" w:cs="Times New Roman"/>
            <w:b/>
            <w:bCs/>
            <w:sz w:val="32"/>
            <w:szCs w:val="24"/>
          </w:rPr>
          <w:lastRenderedPageBreak/>
          <w:t>POM Files</w:t>
        </w:r>
      </w:ins>
    </w:p>
    <w:p w:rsidR="00CB293E" w:rsidRPr="000F251C" w:rsidRDefault="00CB293E" w:rsidP="00E57CC5">
      <w:pPr>
        <w:spacing w:before="100" w:beforeAutospacing="1" w:after="100" w:afterAutospacing="1" w:line="240" w:lineRule="auto"/>
        <w:jc w:val="both"/>
        <w:rPr>
          <w:ins w:id="48" w:author="Unknown"/>
          <w:rFonts w:ascii="Times New Roman" w:eastAsia="Times New Roman" w:hAnsi="Times New Roman" w:cs="Times New Roman"/>
          <w:sz w:val="32"/>
          <w:szCs w:val="24"/>
        </w:rPr>
      </w:pPr>
      <w:ins w:id="49" w:author="Unknown">
        <w:r w:rsidRPr="000F251C">
          <w:rPr>
            <w:rFonts w:ascii="Times New Roman" w:eastAsia="Times New Roman" w:hAnsi="Times New Roman" w:cs="Times New Roman"/>
            <w:sz w:val="32"/>
            <w:szCs w:val="24"/>
          </w:rPr>
          <w:t xml:space="preserve">When you execute a Maven command you give Maven a POM file to execute the commands on. Maven will then execute the command on the resources described in the POM. </w:t>
        </w:r>
      </w:ins>
    </w:p>
    <w:p w:rsidR="00E57CC5" w:rsidRDefault="00CB293E" w:rsidP="00E57CC5">
      <w:pPr>
        <w:spacing w:before="100" w:beforeAutospacing="1" w:after="100" w:afterAutospacing="1" w:line="240" w:lineRule="auto"/>
        <w:jc w:val="both"/>
        <w:rPr>
          <w:rFonts w:ascii="Times New Roman" w:eastAsia="Times New Roman" w:hAnsi="Times New Roman" w:cs="Times New Roman"/>
          <w:b/>
          <w:bCs/>
          <w:sz w:val="32"/>
          <w:szCs w:val="24"/>
        </w:rPr>
      </w:pPr>
      <w:ins w:id="50" w:author="Unknown">
        <w:r w:rsidRPr="000F251C">
          <w:rPr>
            <w:rFonts w:ascii="Times New Roman" w:eastAsia="Times New Roman" w:hAnsi="Times New Roman" w:cs="Times New Roman"/>
            <w:b/>
            <w:bCs/>
            <w:sz w:val="32"/>
            <w:szCs w:val="24"/>
          </w:rPr>
          <w:t xml:space="preserve">Build Life Cycles, Phases </w:t>
        </w:r>
        <w:proofErr w:type="spellStart"/>
        <w:r w:rsidRPr="000F251C">
          <w:rPr>
            <w:rFonts w:ascii="Times New Roman" w:eastAsia="Times New Roman" w:hAnsi="Times New Roman" w:cs="Times New Roman"/>
            <w:b/>
            <w:bCs/>
            <w:sz w:val="32"/>
            <w:szCs w:val="24"/>
          </w:rPr>
          <w:t>andGoals</w:t>
        </w:r>
      </w:ins>
      <w:proofErr w:type="spellEnd"/>
    </w:p>
    <w:p w:rsidR="00CB293E" w:rsidRPr="00E57CC5" w:rsidRDefault="00CB293E" w:rsidP="00E57CC5">
      <w:pPr>
        <w:spacing w:before="100" w:beforeAutospacing="1" w:after="100" w:afterAutospacing="1" w:line="240" w:lineRule="auto"/>
        <w:jc w:val="both"/>
        <w:rPr>
          <w:ins w:id="51" w:author="Unknown"/>
          <w:rFonts w:ascii="Times New Roman" w:eastAsia="Times New Roman" w:hAnsi="Times New Roman" w:cs="Times New Roman"/>
          <w:b/>
          <w:bCs/>
          <w:sz w:val="32"/>
          <w:szCs w:val="24"/>
        </w:rPr>
      </w:pPr>
      <w:ins w:id="52" w:author="Unknown">
        <w:r w:rsidRPr="000F251C">
          <w:rPr>
            <w:rFonts w:ascii="Times New Roman" w:eastAsia="Times New Roman" w:hAnsi="Times New Roman" w:cs="Times New Roman"/>
            <w:sz w:val="32"/>
            <w:szCs w:val="24"/>
          </w:rPr>
          <w:t xml:space="preserve">The build process in Maven is split up into build life cycles, phases and goals. A build life cycle consists of a sequence of build phases, and each build phase consists of a sequence of goals. When you run Maven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 </w:t>
        </w:r>
      </w:ins>
    </w:p>
    <w:p w:rsidR="00E57CC5" w:rsidRDefault="00CB293E" w:rsidP="00CB293E">
      <w:pPr>
        <w:spacing w:before="100" w:beforeAutospacing="1" w:after="100" w:afterAutospacing="1" w:line="240" w:lineRule="auto"/>
        <w:rPr>
          <w:rFonts w:ascii="Times New Roman" w:eastAsia="Times New Roman" w:hAnsi="Times New Roman" w:cs="Times New Roman"/>
          <w:b/>
          <w:bCs/>
          <w:sz w:val="32"/>
          <w:szCs w:val="24"/>
        </w:rPr>
      </w:pPr>
      <w:ins w:id="53" w:author="Unknown">
        <w:r w:rsidRPr="000F251C">
          <w:rPr>
            <w:rFonts w:ascii="Times New Roman" w:eastAsia="Times New Roman" w:hAnsi="Times New Roman" w:cs="Times New Roman"/>
            <w:b/>
            <w:bCs/>
            <w:sz w:val="32"/>
            <w:szCs w:val="24"/>
          </w:rPr>
          <w:t>Dependencies and Repositories</w:t>
        </w:r>
      </w:ins>
    </w:p>
    <w:p w:rsidR="00CB293E" w:rsidRPr="000F251C" w:rsidRDefault="00CB293E" w:rsidP="00E57CC5">
      <w:pPr>
        <w:spacing w:before="100" w:beforeAutospacing="1" w:after="100" w:afterAutospacing="1" w:line="240" w:lineRule="auto"/>
        <w:jc w:val="both"/>
        <w:rPr>
          <w:ins w:id="54" w:author="Unknown"/>
          <w:rFonts w:ascii="Times New Roman" w:eastAsia="Times New Roman" w:hAnsi="Times New Roman" w:cs="Times New Roman"/>
          <w:sz w:val="32"/>
          <w:szCs w:val="24"/>
        </w:rPr>
      </w:pPr>
      <w:ins w:id="55" w:author="Unknown">
        <w:r w:rsidRPr="000F251C">
          <w:rPr>
            <w:rFonts w:ascii="Times New Roman" w:eastAsia="Times New Roman" w:hAnsi="Times New Roman" w:cs="Times New Roman"/>
            <w:sz w:val="32"/>
            <w:szCs w:val="24"/>
          </w:rPr>
          <w:t xml:space="preserve">One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them in your local repository. The local repository is just a directory on your computer's hard disk. You can specify where the local repository should be located if you want to (I do). You can also specify which remote repository to use for downloading dependencies. </w:t>
        </w:r>
      </w:ins>
    </w:p>
    <w:p w:rsidR="00E57CC5" w:rsidRDefault="00E57CC5" w:rsidP="00E57CC5">
      <w:pPr>
        <w:spacing w:before="100" w:beforeAutospacing="1" w:after="100" w:afterAutospacing="1" w:line="240" w:lineRule="auto"/>
        <w:jc w:val="both"/>
        <w:rPr>
          <w:rFonts w:ascii="Times New Roman" w:eastAsia="Times New Roman" w:hAnsi="Times New Roman" w:cs="Times New Roman"/>
          <w:b/>
          <w:bCs/>
          <w:sz w:val="32"/>
          <w:szCs w:val="24"/>
        </w:rPr>
      </w:pPr>
    </w:p>
    <w:p w:rsidR="00E57CC5" w:rsidRDefault="00E57CC5" w:rsidP="00E57CC5">
      <w:pPr>
        <w:spacing w:before="100" w:beforeAutospacing="1" w:after="100" w:afterAutospacing="1" w:line="240" w:lineRule="auto"/>
        <w:jc w:val="both"/>
        <w:rPr>
          <w:rFonts w:ascii="Times New Roman" w:eastAsia="Times New Roman" w:hAnsi="Times New Roman" w:cs="Times New Roman"/>
          <w:b/>
          <w:bCs/>
          <w:sz w:val="32"/>
          <w:szCs w:val="24"/>
        </w:rPr>
      </w:pPr>
    </w:p>
    <w:p w:rsidR="00E57CC5" w:rsidRDefault="00E57CC5" w:rsidP="00E57CC5">
      <w:pPr>
        <w:spacing w:before="100" w:beforeAutospacing="1" w:after="100" w:afterAutospacing="1" w:line="240" w:lineRule="auto"/>
        <w:jc w:val="both"/>
        <w:rPr>
          <w:rFonts w:ascii="Times New Roman" w:eastAsia="Times New Roman" w:hAnsi="Times New Roman" w:cs="Times New Roman"/>
          <w:b/>
          <w:bCs/>
          <w:sz w:val="32"/>
          <w:szCs w:val="24"/>
        </w:rPr>
      </w:pPr>
    </w:p>
    <w:p w:rsidR="00E57CC5" w:rsidRDefault="00E57CC5" w:rsidP="00E57CC5">
      <w:pPr>
        <w:spacing w:before="100" w:beforeAutospacing="1" w:after="100" w:afterAutospacing="1" w:line="240" w:lineRule="auto"/>
        <w:jc w:val="both"/>
        <w:rPr>
          <w:rFonts w:ascii="Times New Roman" w:eastAsia="Times New Roman" w:hAnsi="Times New Roman" w:cs="Times New Roman"/>
          <w:b/>
          <w:bCs/>
          <w:sz w:val="32"/>
          <w:szCs w:val="24"/>
        </w:rPr>
      </w:pPr>
    </w:p>
    <w:p w:rsidR="00E57CC5" w:rsidRDefault="00CB293E" w:rsidP="00E57CC5">
      <w:pPr>
        <w:spacing w:before="100" w:beforeAutospacing="1" w:after="100" w:afterAutospacing="1" w:line="240" w:lineRule="auto"/>
        <w:rPr>
          <w:rFonts w:ascii="Times New Roman" w:eastAsia="Times New Roman" w:hAnsi="Times New Roman" w:cs="Times New Roman"/>
          <w:b/>
          <w:bCs/>
          <w:sz w:val="32"/>
          <w:szCs w:val="24"/>
        </w:rPr>
      </w:pPr>
      <w:ins w:id="56" w:author="Unknown">
        <w:r w:rsidRPr="000F251C">
          <w:rPr>
            <w:rFonts w:ascii="Times New Roman" w:eastAsia="Times New Roman" w:hAnsi="Times New Roman" w:cs="Times New Roman"/>
            <w:b/>
            <w:bCs/>
            <w:sz w:val="32"/>
            <w:szCs w:val="24"/>
          </w:rPr>
          <w:lastRenderedPageBreak/>
          <w:t xml:space="preserve">Build </w:t>
        </w:r>
        <w:proofErr w:type="spellStart"/>
        <w:r w:rsidRPr="000F251C">
          <w:rPr>
            <w:rFonts w:ascii="Times New Roman" w:eastAsia="Times New Roman" w:hAnsi="Times New Roman" w:cs="Times New Roman"/>
            <w:b/>
            <w:bCs/>
            <w:sz w:val="32"/>
            <w:szCs w:val="24"/>
          </w:rPr>
          <w:t>Plugins</w:t>
        </w:r>
      </w:ins>
      <w:proofErr w:type="spellEnd"/>
    </w:p>
    <w:p w:rsidR="00CB293E" w:rsidRPr="000F251C" w:rsidRDefault="00CB293E" w:rsidP="00E57CC5">
      <w:pPr>
        <w:spacing w:before="100" w:beforeAutospacing="1" w:after="100" w:afterAutospacing="1" w:line="240" w:lineRule="auto"/>
        <w:jc w:val="both"/>
        <w:rPr>
          <w:ins w:id="57" w:author="Unknown"/>
          <w:rFonts w:ascii="Times New Roman" w:eastAsia="Times New Roman" w:hAnsi="Times New Roman" w:cs="Times New Roman"/>
          <w:sz w:val="32"/>
          <w:szCs w:val="24"/>
        </w:rPr>
      </w:pPr>
      <w:ins w:id="58" w:author="Unknown">
        <w:r w:rsidRPr="000F251C">
          <w:rPr>
            <w:rFonts w:ascii="Times New Roman" w:eastAsia="Times New Roman" w:hAnsi="Times New Roman" w:cs="Times New Roman"/>
            <w:sz w:val="32"/>
            <w:szCs w:val="24"/>
          </w:rPr>
          <w:t xml:space="preserve">Build </w:t>
        </w:r>
        <w:proofErr w:type="spellStart"/>
        <w:r w:rsidRPr="000F251C">
          <w:rPr>
            <w:rFonts w:ascii="Times New Roman" w:eastAsia="Times New Roman" w:hAnsi="Times New Roman" w:cs="Times New Roman"/>
            <w:sz w:val="32"/>
            <w:szCs w:val="24"/>
          </w:rPr>
          <w:t>plugins</w:t>
        </w:r>
        <w:proofErr w:type="spellEnd"/>
        <w:r w:rsidRPr="000F251C">
          <w:rPr>
            <w:rFonts w:ascii="Times New Roman" w:eastAsia="Times New Roman" w:hAnsi="Times New Roman" w:cs="Times New Roman"/>
            <w:sz w:val="32"/>
            <w:szCs w:val="24"/>
          </w:rPr>
          <w:t xml:space="preserve"> are used to insert extra goals into a build phase. If you need to perform a set of actions for your project which are not covered by the standard Maven build phases and goals, you can add a </w:t>
        </w:r>
        <w:proofErr w:type="spellStart"/>
        <w:r w:rsidRPr="000F251C">
          <w:rPr>
            <w:rFonts w:ascii="Times New Roman" w:eastAsia="Times New Roman" w:hAnsi="Times New Roman" w:cs="Times New Roman"/>
            <w:sz w:val="32"/>
            <w:szCs w:val="24"/>
          </w:rPr>
          <w:t>plugin</w:t>
        </w:r>
        <w:proofErr w:type="spellEnd"/>
        <w:r w:rsidRPr="000F251C">
          <w:rPr>
            <w:rFonts w:ascii="Times New Roman" w:eastAsia="Times New Roman" w:hAnsi="Times New Roman" w:cs="Times New Roman"/>
            <w:sz w:val="32"/>
            <w:szCs w:val="24"/>
          </w:rPr>
          <w:t xml:space="preserve"> to the POM file. Maven has some standard </w:t>
        </w:r>
        <w:proofErr w:type="spellStart"/>
        <w:r w:rsidRPr="000F251C">
          <w:rPr>
            <w:rFonts w:ascii="Times New Roman" w:eastAsia="Times New Roman" w:hAnsi="Times New Roman" w:cs="Times New Roman"/>
            <w:sz w:val="32"/>
            <w:szCs w:val="24"/>
          </w:rPr>
          <w:t>plugins</w:t>
        </w:r>
        <w:proofErr w:type="spellEnd"/>
        <w:r w:rsidRPr="000F251C">
          <w:rPr>
            <w:rFonts w:ascii="Times New Roman" w:eastAsia="Times New Roman" w:hAnsi="Times New Roman" w:cs="Times New Roman"/>
            <w:sz w:val="32"/>
            <w:szCs w:val="24"/>
          </w:rPr>
          <w:t xml:space="preserve"> you can use, and you can also implement your own in Java if you need to. </w:t>
        </w:r>
      </w:ins>
    </w:p>
    <w:p w:rsidR="00E57CC5" w:rsidRDefault="00CB293E" w:rsidP="00E57CC5">
      <w:pPr>
        <w:spacing w:before="100" w:beforeAutospacing="1" w:after="100" w:afterAutospacing="1" w:line="240" w:lineRule="auto"/>
        <w:jc w:val="both"/>
        <w:rPr>
          <w:rFonts w:ascii="Times New Roman" w:eastAsia="Times New Roman" w:hAnsi="Times New Roman" w:cs="Times New Roman"/>
          <w:b/>
          <w:bCs/>
          <w:sz w:val="32"/>
          <w:szCs w:val="24"/>
        </w:rPr>
      </w:pPr>
      <w:ins w:id="59" w:author="Unknown">
        <w:r w:rsidRPr="000F251C">
          <w:rPr>
            <w:rFonts w:ascii="Times New Roman" w:eastAsia="Times New Roman" w:hAnsi="Times New Roman" w:cs="Times New Roman"/>
            <w:b/>
            <w:bCs/>
            <w:sz w:val="32"/>
            <w:szCs w:val="24"/>
          </w:rPr>
          <w:t>Build Profiles</w:t>
        </w:r>
      </w:ins>
    </w:p>
    <w:p w:rsidR="00CB293E" w:rsidRPr="000F251C" w:rsidRDefault="00CB293E" w:rsidP="00E57CC5">
      <w:pPr>
        <w:spacing w:before="100" w:beforeAutospacing="1" w:after="100" w:afterAutospacing="1" w:line="240" w:lineRule="auto"/>
        <w:jc w:val="both"/>
        <w:rPr>
          <w:ins w:id="60" w:author="Unknown"/>
          <w:rFonts w:ascii="Times New Roman" w:eastAsia="Times New Roman" w:hAnsi="Times New Roman" w:cs="Times New Roman"/>
          <w:sz w:val="32"/>
          <w:szCs w:val="24"/>
        </w:rPr>
      </w:pPr>
      <w:ins w:id="61" w:author="Unknown">
        <w:r w:rsidRPr="000F251C">
          <w:rPr>
            <w:rFonts w:ascii="Times New Roman" w:eastAsia="Times New Roman" w:hAnsi="Times New Roman" w:cs="Times New Roman"/>
            <w:sz w:val="32"/>
            <w:szCs w:val="24"/>
          </w:rPr>
          <w:t xml:space="preserve">Build profiles are used if you need to build your project in different ways. For instance, you may need to build your project for your local computer, for development and test. And you may need to build it for deployment on your production environment. These two builds may be different. To enable different builds you can add different build profiles to your POM files. When executing Maven you can tell which build profile to use. </w:t>
        </w:r>
      </w:ins>
    </w:p>
    <w:p w:rsidR="00CB293E" w:rsidRDefault="00CB293E" w:rsidP="00CB293E">
      <w:pPr>
        <w:spacing w:before="100" w:beforeAutospacing="1" w:after="100" w:afterAutospacing="1" w:line="240" w:lineRule="auto"/>
        <w:outlineLvl w:val="1"/>
        <w:rPr>
          <w:rFonts w:ascii="Times New Roman" w:eastAsia="Times New Roman" w:hAnsi="Times New Roman" w:cs="Times New Roman"/>
          <w:b/>
          <w:bCs/>
          <w:sz w:val="44"/>
          <w:szCs w:val="36"/>
        </w:rPr>
      </w:pPr>
      <w:bookmarkStart w:id="62" w:name="maven-vs-ant"/>
      <w:bookmarkStart w:id="63" w:name="maven-pom-files"/>
      <w:bookmarkEnd w:id="62"/>
      <w:bookmarkEnd w:id="63"/>
      <w:ins w:id="64" w:author="Unknown">
        <w:r w:rsidRPr="000F251C">
          <w:rPr>
            <w:rFonts w:ascii="Times New Roman" w:eastAsia="Times New Roman" w:hAnsi="Times New Roman" w:cs="Times New Roman"/>
            <w:b/>
            <w:bCs/>
            <w:sz w:val="44"/>
            <w:szCs w:val="36"/>
          </w:rPr>
          <w:t>Maven POM Files</w:t>
        </w:r>
      </w:ins>
    </w:p>
    <w:p w:rsidR="00CB293E" w:rsidRPr="000F251C" w:rsidRDefault="00CB293E" w:rsidP="00E57CC5">
      <w:pPr>
        <w:spacing w:before="100" w:beforeAutospacing="1" w:after="100" w:afterAutospacing="1" w:line="240" w:lineRule="auto"/>
        <w:jc w:val="both"/>
        <w:rPr>
          <w:ins w:id="65" w:author="Unknown"/>
          <w:rFonts w:ascii="Times New Roman" w:eastAsia="Times New Roman" w:hAnsi="Times New Roman" w:cs="Times New Roman"/>
          <w:sz w:val="32"/>
          <w:szCs w:val="24"/>
        </w:rPr>
      </w:pPr>
      <w:ins w:id="66" w:author="Unknown">
        <w:r w:rsidRPr="000F251C">
          <w:rPr>
            <w:rFonts w:ascii="Times New Roman" w:eastAsia="Times New Roman" w:hAnsi="Times New Roman" w:cs="Times New Roman"/>
            <w:sz w:val="32"/>
            <w:szCs w:val="24"/>
          </w:rPr>
          <w:t xml:space="preserve">A Maven POM file (Project Object Model) is an XML file that describe the resources of the project. This includes the directories where the source code, test source etc. is located in, what external dependencies (JAR files) your projects has etc. </w:t>
        </w:r>
      </w:ins>
    </w:p>
    <w:p w:rsidR="00CB293E" w:rsidRPr="000F251C" w:rsidRDefault="00CB293E" w:rsidP="00E57CC5">
      <w:pPr>
        <w:spacing w:before="100" w:beforeAutospacing="1" w:after="100" w:afterAutospacing="1" w:line="240" w:lineRule="auto"/>
        <w:jc w:val="both"/>
        <w:rPr>
          <w:ins w:id="67" w:author="Unknown"/>
          <w:rFonts w:ascii="Times New Roman" w:eastAsia="Times New Roman" w:hAnsi="Times New Roman" w:cs="Times New Roman"/>
          <w:sz w:val="32"/>
          <w:szCs w:val="24"/>
        </w:rPr>
      </w:pPr>
      <w:ins w:id="68" w:author="Unknown">
        <w:r w:rsidRPr="000F251C">
          <w:rPr>
            <w:rFonts w:ascii="Times New Roman" w:eastAsia="Times New Roman" w:hAnsi="Times New Roman" w:cs="Times New Roman"/>
            <w:sz w:val="32"/>
            <w:szCs w:val="24"/>
          </w:rPr>
          <w:t xml:space="preserve">Each project has a POM file. The POM file is named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and should be located in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 </w:t>
        </w:r>
      </w:ins>
    </w:p>
    <w:p w:rsidR="00E57CC5" w:rsidRDefault="00E57CC5" w:rsidP="00CB293E">
      <w:pPr>
        <w:spacing w:before="100" w:beforeAutospacing="1" w:after="100" w:afterAutospacing="1" w:line="240" w:lineRule="auto"/>
        <w:rPr>
          <w:rFonts w:ascii="Times New Roman" w:eastAsia="Times New Roman" w:hAnsi="Times New Roman" w:cs="Times New Roman"/>
          <w:sz w:val="32"/>
          <w:szCs w:val="24"/>
        </w:rPr>
      </w:pPr>
    </w:p>
    <w:p w:rsidR="00E57CC5" w:rsidRDefault="00E57CC5" w:rsidP="00CB293E">
      <w:pPr>
        <w:spacing w:before="100" w:beforeAutospacing="1" w:after="100" w:afterAutospacing="1" w:line="240" w:lineRule="auto"/>
        <w:rPr>
          <w:rFonts w:ascii="Times New Roman" w:eastAsia="Times New Roman" w:hAnsi="Times New Roman" w:cs="Times New Roman"/>
          <w:sz w:val="32"/>
          <w:szCs w:val="24"/>
        </w:rPr>
      </w:pPr>
    </w:p>
    <w:p w:rsidR="00CB293E" w:rsidRPr="000F251C" w:rsidRDefault="00CB293E" w:rsidP="00CB293E">
      <w:pPr>
        <w:spacing w:before="100" w:beforeAutospacing="1" w:after="100" w:afterAutospacing="1" w:line="240" w:lineRule="auto"/>
        <w:rPr>
          <w:ins w:id="69" w:author="Unknown"/>
          <w:rFonts w:ascii="Times New Roman" w:eastAsia="Times New Roman" w:hAnsi="Times New Roman" w:cs="Times New Roman"/>
          <w:sz w:val="32"/>
          <w:szCs w:val="24"/>
        </w:rPr>
      </w:pPr>
      <w:ins w:id="70" w:author="Unknown">
        <w:r w:rsidRPr="000F251C">
          <w:rPr>
            <w:rFonts w:ascii="Times New Roman" w:eastAsia="Times New Roman" w:hAnsi="Times New Roman" w:cs="Times New Roman"/>
            <w:sz w:val="32"/>
            <w:szCs w:val="24"/>
          </w:rPr>
          <w:lastRenderedPageBreak/>
          <w:t xml:space="preserve">Here is a minimal POM file: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sz w:val="28"/>
          <w:szCs w:val="20"/>
        </w:rPr>
      </w:pPr>
      <w:ins w:id="72" w:author="Unknown">
        <w:r w:rsidRPr="000F251C">
          <w:rPr>
            <w:rFonts w:ascii="Courier New" w:eastAsia="Times New Roman" w:hAnsi="Courier New" w:cs="Courier New"/>
            <w:sz w:val="28"/>
            <w:szCs w:val="20"/>
          </w:rPr>
          <w:t xml:space="preserve">&lt;project </w:t>
        </w:r>
        <w:proofErr w:type="spellStart"/>
        <w:r w:rsidRPr="000F251C">
          <w:rPr>
            <w:rFonts w:ascii="Courier New" w:eastAsia="Times New Roman" w:hAnsi="Courier New" w:cs="Courier New"/>
            <w:sz w:val="28"/>
            <w:szCs w:val="20"/>
          </w:rPr>
          <w:t>xmlns</w:t>
        </w:r>
        <w:proofErr w:type="spellEnd"/>
        <w:r w:rsidRPr="000F251C">
          <w:rPr>
            <w:rFonts w:ascii="Courier New" w:eastAsia="Times New Roman" w:hAnsi="Courier New" w:cs="Courier New"/>
            <w:sz w:val="28"/>
            <w:szCs w:val="20"/>
          </w:rPr>
          <w:t>="http://maven.apache.org/POM/4.0.0"</w:t>
        </w:r>
      </w:ins>
    </w:p>
    <w:p w:rsidR="00CB293E" w:rsidRPr="000F251C" w:rsidRDefault="00CB293E" w:rsidP="00E5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73" w:author="Unknown"/>
          <w:rFonts w:ascii="Courier New" w:eastAsia="Times New Roman" w:hAnsi="Courier New" w:cs="Courier New"/>
          <w:sz w:val="28"/>
          <w:szCs w:val="20"/>
        </w:rPr>
      </w:pPr>
      <w:ins w:id="74"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xmlns:xsi</w:t>
        </w:r>
        <w:proofErr w:type="spellEnd"/>
        <w:r w:rsidRPr="000F251C">
          <w:rPr>
            <w:rFonts w:ascii="Courier New" w:eastAsia="Times New Roman" w:hAnsi="Courier New" w:cs="Courier New"/>
            <w:sz w:val="28"/>
            <w:szCs w:val="20"/>
          </w:rPr>
          <w:t>="http://www.w3.org/2001/XMLSchema-instance"</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sz w:val="28"/>
          <w:szCs w:val="20"/>
        </w:rPr>
      </w:pPr>
      <w:ins w:id="76"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xsi:schemaLocation</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28"/>
          <w:szCs w:val="20"/>
        </w:rPr>
      </w:pPr>
      <w:ins w:id="78" w:author="Unknown">
        <w:r w:rsidRPr="000F251C">
          <w:rPr>
            <w:rFonts w:ascii="Courier New" w:eastAsia="Times New Roman" w:hAnsi="Courier New" w:cs="Courier New"/>
            <w:sz w:val="28"/>
            <w:szCs w:val="20"/>
          </w:rPr>
          <w:t xml:space="preserve">                      http://maven.apache.org/xsd/maven-4.0.0.xsd"&gt;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sz w:val="28"/>
          <w:szCs w:val="20"/>
        </w:rPr>
      </w:pPr>
      <w:ins w:id="80"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&gt;4.0.0&lt;/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sz w:val="28"/>
          <w:szCs w:val="20"/>
        </w:rPr>
      </w:pPr>
      <w:ins w:id="83"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com.jenkov</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sz w:val="28"/>
          <w:szCs w:val="20"/>
        </w:rPr>
      </w:pPr>
      <w:ins w:id="85"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&gt;java-web-crawler&lt;/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28"/>
          <w:szCs w:val="20"/>
        </w:rPr>
      </w:pPr>
      <w:ins w:id="87" w:author="Unknown">
        <w:r w:rsidRPr="000F251C">
          <w:rPr>
            <w:rFonts w:ascii="Courier New" w:eastAsia="Times New Roman" w:hAnsi="Courier New" w:cs="Courier New"/>
            <w:sz w:val="28"/>
            <w:szCs w:val="20"/>
          </w:rPr>
          <w:t xml:space="preserve">    &lt;version&gt;1.0.0&lt;/version&gt;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8"/>
          <w:szCs w:val="20"/>
        </w:rPr>
      </w:pPr>
      <w:ins w:id="89" w:author="Unknown">
        <w:r w:rsidRPr="000F251C">
          <w:rPr>
            <w:rFonts w:ascii="Courier New" w:eastAsia="Times New Roman" w:hAnsi="Courier New" w:cs="Courier New"/>
            <w:sz w:val="28"/>
            <w:szCs w:val="20"/>
          </w:rPr>
          <w:t>&lt;/project&gt;</w:t>
        </w:r>
      </w:ins>
    </w:p>
    <w:p w:rsidR="00CB293E" w:rsidRPr="000F251C" w:rsidRDefault="00CB293E" w:rsidP="00E57CC5">
      <w:pPr>
        <w:spacing w:before="100" w:beforeAutospacing="1" w:after="100" w:afterAutospacing="1" w:line="240" w:lineRule="auto"/>
        <w:jc w:val="both"/>
        <w:rPr>
          <w:ins w:id="90" w:author="Unknown"/>
          <w:rFonts w:ascii="Times New Roman" w:eastAsia="Times New Roman" w:hAnsi="Times New Roman" w:cs="Times New Roman"/>
          <w:sz w:val="32"/>
          <w:szCs w:val="24"/>
        </w:rPr>
      </w:pPr>
      <w:ins w:id="91" w:author="Unknown">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modelVersion</w:t>
        </w:r>
        <w:proofErr w:type="spellEnd"/>
        <w:r w:rsidRPr="000F251C">
          <w:rPr>
            <w:rFonts w:ascii="Times New Roman" w:eastAsia="Times New Roman" w:hAnsi="Times New Roman" w:cs="Times New Roman"/>
            <w:sz w:val="32"/>
            <w:szCs w:val="24"/>
          </w:rPr>
          <w:t xml:space="preserve"> element sets what version of the POM model you are using. Use the one matching the Maven version you are using. Version 4.0.0 matches Maven version 2 and 3. </w:t>
        </w:r>
      </w:ins>
    </w:p>
    <w:p w:rsidR="00CB293E" w:rsidRPr="000F251C" w:rsidRDefault="00CB293E" w:rsidP="00E57CC5">
      <w:pPr>
        <w:spacing w:before="100" w:beforeAutospacing="1" w:after="100" w:afterAutospacing="1" w:line="240" w:lineRule="auto"/>
        <w:jc w:val="both"/>
        <w:rPr>
          <w:ins w:id="92" w:author="Unknown"/>
          <w:rFonts w:ascii="Times New Roman" w:eastAsia="Times New Roman" w:hAnsi="Times New Roman" w:cs="Times New Roman"/>
          <w:sz w:val="32"/>
          <w:szCs w:val="24"/>
        </w:rPr>
      </w:pPr>
      <w:ins w:id="93" w:author="Unknown">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element is a unique ID for an organization, or a project (an open source project, for instance). Most often you will use a group ID which is similar to the root Java package name of the project. For instance, for my Java Web Crawler project I may choose the group ID </w:t>
        </w:r>
        <w:r w:rsidRPr="000F251C">
          <w:rPr>
            <w:rFonts w:ascii="Courier New" w:eastAsia="Times New Roman" w:hAnsi="Courier New" w:cs="Courier New"/>
            <w:sz w:val="28"/>
          </w:rPr>
          <w:t>com</w:t>
        </w:r>
      </w:ins>
      <w:r w:rsidR="00307B1B">
        <w:rPr>
          <w:rFonts w:ascii="Courier New" w:eastAsia="Times New Roman" w:hAnsi="Courier New" w:cs="Courier New"/>
          <w:sz w:val="28"/>
        </w:rPr>
        <w:t>.ssi</w:t>
      </w:r>
      <w:ins w:id="94" w:author="Unknown">
        <w:r w:rsidRPr="000F251C">
          <w:rPr>
            <w:rFonts w:ascii="Times New Roman" w:eastAsia="Times New Roman" w:hAnsi="Times New Roman" w:cs="Times New Roman"/>
            <w:sz w:val="32"/>
            <w:szCs w:val="24"/>
          </w:rPr>
          <w:t xml:space="preserve">. If the project was an open source project with many independent contributors, perhaps it would make more sense to use a group ID related to the project than an a group ID related to my company. Thus, </w:t>
        </w:r>
        <w:proofErr w:type="spellStart"/>
        <w:r w:rsidRPr="000F251C">
          <w:rPr>
            <w:rFonts w:ascii="Courier New" w:eastAsia="Times New Roman" w:hAnsi="Courier New" w:cs="Courier New"/>
            <w:sz w:val="28"/>
          </w:rPr>
          <w:t>com.javawebcrawler</w:t>
        </w:r>
        <w:proofErr w:type="spellEnd"/>
        <w:r w:rsidRPr="000F251C">
          <w:rPr>
            <w:rFonts w:ascii="Times New Roman" w:eastAsia="Times New Roman" w:hAnsi="Times New Roman" w:cs="Times New Roman"/>
            <w:sz w:val="32"/>
            <w:szCs w:val="24"/>
          </w:rPr>
          <w:t xml:space="preserve"> could be used. </w:t>
        </w:r>
      </w:ins>
    </w:p>
    <w:p w:rsidR="00CB293E" w:rsidRPr="000F251C" w:rsidRDefault="00CB293E" w:rsidP="00307B1B">
      <w:pPr>
        <w:spacing w:before="100" w:beforeAutospacing="1" w:after="100" w:afterAutospacing="1" w:line="240" w:lineRule="auto"/>
        <w:jc w:val="both"/>
        <w:rPr>
          <w:ins w:id="95" w:author="Unknown"/>
          <w:rFonts w:ascii="Times New Roman" w:eastAsia="Times New Roman" w:hAnsi="Times New Roman" w:cs="Times New Roman"/>
          <w:sz w:val="32"/>
          <w:szCs w:val="24"/>
        </w:rPr>
      </w:pPr>
      <w:ins w:id="96" w:author="Unknown">
        <w:r w:rsidRPr="000F251C">
          <w:rPr>
            <w:rFonts w:ascii="Times New Roman" w:eastAsia="Times New Roman" w:hAnsi="Times New Roman" w:cs="Times New Roman"/>
            <w:sz w:val="32"/>
            <w:szCs w:val="24"/>
          </w:rPr>
          <w:t xml:space="preserve">The group ID does not have to be a Java package name, and does not need to use the . notation (dot notation) for separating words in the ID. But, if you do, the project will be located in the Maven repository under a directory structure matching the group ID. Each . is replaced with a directory separator, and each word thus represents a directory. The group ID </w:t>
        </w:r>
        <w:r w:rsidRPr="000F251C">
          <w:rPr>
            <w:rFonts w:ascii="Courier New" w:eastAsia="Times New Roman" w:hAnsi="Courier New" w:cs="Courier New"/>
            <w:sz w:val="28"/>
          </w:rPr>
          <w:t>com.</w:t>
        </w:r>
      </w:ins>
      <w:r w:rsidR="00307B1B">
        <w:rPr>
          <w:rFonts w:ascii="Courier New" w:eastAsia="Times New Roman" w:hAnsi="Courier New" w:cs="Courier New"/>
          <w:sz w:val="28"/>
        </w:rPr>
        <w:t>ssi</w:t>
      </w:r>
      <w:ins w:id="97" w:author="Unknown">
        <w:r w:rsidRPr="000F251C">
          <w:rPr>
            <w:rFonts w:ascii="Times New Roman" w:eastAsia="Times New Roman" w:hAnsi="Times New Roman" w:cs="Times New Roman"/>
            <w:sz w:val="32"/>
            <w:szCs w:val="24"/>
          </w:rPr>
          <w:t xml:space="preserve"> would then be located in a directory called </w:t>
        </w:r>
        <w:r w:rsidRPr="000F251C">
          <w:rPr>
            <w:rFonts w:ascii="Courier New" w:eastAsia="Times New Roman" w:hAnsi="Courier New" w:cs="Courier New"/>
            <w:sz w:val="28"/>
          </w:rPr>
          <w:t>MAVEN_REPO/com/</w:t>
        </w:r>
      </w:ins>
      <w:proofErr w:type="spellStart"/>
      <w:r w:rsidR="00307B1B">
        <w:rPr>
          <w:rFonts w:ascii="Courier New" w:eastAsia="Times New Roman" w:hAnsi="Courier New" w:cs="Courier New"/>
          <w:sz w:val="28"/>
        </w:rPr>
        <w:t>ssi</w:t>
      </w:r>
      <w:proofErr w:type="spellEnd"/>
      <w:ins w:id="98" w:author="Unknown">
        <w:r w:rsidRPr="000F251C">
          <w:rPr>
            <w:rFonts w:ascii="Times New Roman" w:eastAsia="Times New Roman" w:hAnsi="Times New Roman" w:cs="Times New Roman"/>
            <w:sz w:val="32"/>
            <w:szCs w:val="24"/>
          </w:rPr>
          <w:t xml:space="preserve">. The </w:t>
        </w:r>
        <w:r w:rsidRPr="000F251C">
          <w:rPr>
            <w:rFonts w:ascii="Courier New" w:eastAsia="Times New Roman" w:hAnsi="Courier New" w:cs="Courier New"/>
            <w:sz w:val="28"/>
          </w:rPr>
          <w:t>MAVEN_REPO</w:t>
        </w:r>
        <w:r w:rsidRPr="000F251C">
          <w:rPr>
            <w:rFonts w:ascii="Times New Roman" w:eastAsia="Times New Roman" w:hAnsi="Times New Roman" w:cs="Times New Roman"/>
            <w:sz w:val="32"/>
            <w:szCs w:val="24"/>
          </w:rPr>
          <w:t xml:space="preserve"> part of the directory name will be replaced with the directory path of the Maven repository. </w:t>
        </w:r>
      </w:ins>
    </w:p>
    <w:p w:rsidR="00CB293E" w:rsidRPr="000F251C" w:rsidRDefault="00CB293E" w:rsidP="00307B1B">
      <w:pPr>
        <w:spacing w:before="100" w:beforeAutospacing="1" w:after="100" w:afterAutospacing="1" w:line="240" w:lineRule="auto"/>
        <w:jc w:val="both"/>
        <w:rPr>
          <w:ins w:id="99" w:author="Unknown"/>
          <w:rFonts w:ascii="Times New Roman" w:eastAsia="Times New Roman" w:hAnsi="Times New Roman" w:cs="Times New Roman"/>
          <w:sz w:val="32"/>
          <w:szCs w:val="24"/>
        </w:rPr>
      </w:pPr>
      <w:ins w:id="100" w:author="Unknown">
        <w:r w:rsidRPr="000F251C">
          <w:rPr>
            <w:rFonts w:ascii="Times New Roman" w:eastAsia="Times New Roman" w:hAnsi="Times New Roman" w:cs="Times New Roman"/>
            <w:sz w:val="32"/>
            <w:szCs w:val="24"/>
          </w:rPr>
          <w:lastRenderedPageBreak/>
          <w:t xml:space="preserve">The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element contains the name of the project you are building. In the case of my Java Web Crawler project, the artifact ID would be </w:t>
        </w:r>
        <w:r w:rsidRPr="000F251C">
          <w:rPr>
            <w:rFonts w:ascii="Courier New" w:eastAsia="Times New Roman" w:hAnsi="Courier New" w:cs="Courier New"/>
            <w:sz w:val="28"/>
          </w:rPr>
          <w:t>java-web-crawler</w:t>
        </w:r>
        <w:r w:rsidRPr="000F251C">
          <w:rPr>
            <w:rFonts w:ascii="Times New Roman" w:eastAsia="Times New Roman" w:hAnsi="Times New Roman" w:cs="Times New Roman"/>
            <w:sz w:val="32"/>
            <w:szCs w:val="24"/>
          </w:rPr>
          <w:t xml:space="preserve">. The artifact ID is used as name for a subdirectory under the group ID directory in the Maven repository. The artifact ID is also used as part of the name of the JAR file produced when building the project. The output of the build process, the build result that is, is called an artifact in Maven. Most often it is a JAR, WAR or EAR file, but it could also be something else. </w:t>
        </w:r>
      </w:ins>
    </w:p>
    <w:p w:rsidR="00CB293E" w:rsidRPr="000F251C" w:rsidRDefault="00CB293E" w:rsidP="00DA1FC9">
      <w:pPr>
        <w:spacing w:before="100" w:beforeAutospacing="1" w:after="100" w:afterAutospacing="1" w:line="240" w:lineRule="auto"/>
        <w:jc w:val="both"/>
        <w:rPr>
          <w:ins w:id="101" w:author="Unknown"/>
          <w:rFonts w:ascii="Times New Roman" w:eastAsia="Times New Roman" w:hAnsi="Times New Roman" w:cs="Times New Roman"/>
          <w:sz w:val="32"/>
          <w:szCs w:val="24"/>
        </w:rPr>
      </w:pPr>
      <w:ins w:id="102" w:author="Unknown">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versionId</w:t>
        </w:r>
        <w:proofErr w:type="spellEnd"/>
        <w:r w:rsidRPr="000F251C">
          <w:rPr>
            <w:rFonts w:ascii="Times New Roman" w:eastAsia="Times New Roman" w:hAnsi="Times New Roman" w:cs="Times New Roman"/>
            <w:sz w:val="32"/>
            <w:szCs w:val="24"/>
          </w:rPr>
          <w:t xml:space="preserve"> element contains the version number of the project. If your project has been released in different versions, for instance an open source API, then it is useful to version the builds. That way users of your project can refer to a specific version of your project. The version number is used as a name for a subdirectory under the artifact ID directory. The version number is also used as part of the name of the artifact built. </w:t>
        </w:r>
      </w:ins>
    </w:p>
    <w:p w:rsidR="00CB293E" w:rsidRPr="000F251C" w:rsidRDefault="00CB293E" w:rsidP="00F05CEE">
      <w:pPr>
        <w:spacing w:before="100" w:beforeAutospacing="1" w:after="100" w:afterAutospacing="1" w:line="240" w:lineRule="auto"/>
        <w:jc w:val="both"/>
        <w:rPr>
          <w:ins w:id="103" w:author="Unknown"/>
          <w:rFonts w:ascii="Times New Roman" w:eastAsia="Times New Roman" w:hAnsi="Times New Roman" w:cs="Times New Roman"/>
          <w:sz w:val="32"/>
          <w:szCs w:val="24"/>
        </w:rPr>
      </w:pPr>
      <w:ins w:id="104" w:author="Unknown">
        <w:r w:rsidRPr="000F251C">
          <w:rPr>
            <w:rFonts w:ascii="Times New Roman" w:eastAsia="Times New Roman" w:hAnsi="Times New Roman" w:cs="Times New Roman"/>
            <w:sz w:val="32"/>
            <w:szCs w:val="24"/>
          </w:rPr>
          <w:t xml:space="preserve">The above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elements would result in a JAR file being built and put into the local Maven repository at the following path (directory and file name): </w:t>
        </w:r>
      </w:ins>
    </w:p>
    <w:p w:rsidR="00CB293E" w:rsidRPr="000F251C" w:rsidRDefault="00CB293E" w:rsidP="00F0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5" w:author="Unknown"/>
          <w:rFonts w:ascii="Courier New" w:eastAsia="Times New Roman" w:hAnsi="Courier New" w:cs="Courier New"/>
          <w:sz w:val="28"/>
          <w:szCs w:val="20"/>
        </w:rPr>
      </w:pPr>
      <w:ins w:id="106" w:author="Unknown">
        <w:r w:rsidRPr="000F251C">
          <w:rPr>
            <w:rFonts w:ascii="Courier New" w:eastAsia="Times New Roman" w:hAnsi="Courier New" w:cs="Courier New"/>
            <w:sz w:val="28"/>
            <w:szCs w:val="20"/>
          </w:rPr>
          <w:t>MAVEN_REPO/com/</w:t>
        </w:r>
      </w:ins>
      <w:r w:rsidR="00F05CEE">
        <w:rPr>
          <w:rFonts w:ascii="Courier New" w:eastAsia="Times New Roman" w:hAnsi="Courier New" w:cs="Courier New"/>
          <w:sz w:val="28"/>
          <w:szCs w:val="20"/>
        </w:rPr>
        <w:t>ssi</w:t>
      </w:r>
      <w:ins w:id="107" w:author="Unknown">
        <w:r w:rsidRPr="000F251C">
          <w:rPr>
            <w:rFonts w:ascii="Courier New" w:eastAsia="Times New Roman" w:hAnsi="Courier New" w:cs="Courier New"/>
            <w:sz w:val="28"/>
            <w:szCs w:val="20"/>
          </w:rPr>
          <w:t>/java-web-crawler/1.0.0/java-web-crawler-1.0.0.jar</w:t>
        </w:r>
      </w:ins>
    </w:p>
    <w:p w:rsidR="00CB293E" w:rsidRPr="000F251C" w:rsidRDefault="00CB293E" w:rsidP="00F05CEE">
      <w:pPr>
        <w:spacing w:before="100" w:beforeAutospacing="1" w:after="100" w:afterAutospacing="1" w:line="240" w:lineRule="auto"/>
        <w:jc w:val="both"/>
        <w:rPr>
          <w:ins w:id="108" w:author="Unknown"/>
          <w:rFonts w:ascii="Times New Roman" w:eastAsia="Times New Roman" w:hAnsi="Times New Roman" w:cs="Times New Roman"/>
          <w:sz w:val="32"/>
          <w:szCs w:val="24"/>
        </w:rPr>
      </w:pPr>
      <w:ins w:id="109" w:author="Unknown">
        <w:r w:rsidRPr="000F251C">
          <w:rPr>
            <w:rFonts w:ascii="Times New Roman" w:eastAsia="Times New Roman" w:hAnsi="Times New Roman" w:cs="Times New Roman"/>
            <w:sz w:val="32"/>
            <w:szCs w:val="24"/>
          </w:rPr>
          <w:t xml:space="preserve">If your project uses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"http://tutorials.jenkov.com/maven/maven-tutorial.html" \l "maven-directory-structure"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Maven directory structure</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and your project has no external dependencies, then the above minimal POM file is all you need to build your project. </w:t>
        </w:r>
      </w:ins>
    </w:p>
    <w:p w:rsidR="00CB293E" w:rsidRPr="000F251C" w:rsidRDefault="00CB293E" w:rsidP="00F05CEE">
      <w:pPr>
        <w:spacing w:before="100" w:beforeAutospacing="1" w:after="100" w:afterAutospacing="1" w:line="240" w:lineRule="auto"/>
        <w:jc w:val="both"/>
        <w:rPr>
          <w:ins w:id="110" w:author="Unknown"/>
          <w:rFonts w:ascii="Times New Roman" w:eastAsia="Times New Roman" w:hAnsi="Times New Roman" w:cs="Times New Roman"/>
          <w:sz w:val="32"/>
          <w:szCs w:val="24"/>
        </w:rPr>
      </w:pPr>
      <w:ins w:id="111" w:author="Unknown">
        <w:r w:rsidRPr="000F251C">
          <w:rPr>
            <w:rFonts w:ascii="Times New Roman" w:eastAsia="Times New Roman" w:hAnsi="Times New Roman" w:cs="Times New Roman"/>
            <w:sz w:val="32"/>
            <w:szCs w:val="24"/>
          </w:rPr>
          <w:t xml:space="preserve">If your project does not follow the standard directory structure, has external dependencies, or need special actions during building, you will need to add more elements to the POM file. These elements are listed in the Maven POM reference (see link above). </w:t>
        </w:r>
      </w:ins>
    </w:p>
    <w:p w:rsidR="00CB293E" w:rsidRPr="000F251C" w:rsidRDefault="00CB293E" w:rsidP="00F05CEE">
      <w:pPr>
        <w:spacing w:before="100" w:beforeAutospacing="1" w:after="100" w:afterAutospacing="1" w:line="240" w:lineRule="auto"/>
        <w:jc w:val="both"/>
        <w:rPr>
          <w:ins w:id="112" w:author="Unknown"/>
          <w:rFonts w:ascii="Times New Roman" w:eastAsia="Times New Roman" w:hAnsi="Times New Roman" w:cs="Times New Roman"/>
          <w:sz w:val="32"/>
          <w:szCs w:val="24"/>
        </w:rPr>
      </w:pPr>
      <w:ins w:id="113" w:author="Unknown">
        <w:r w:rsidRPr="000F251C">
          <w:rPr>
            <w:rFonts w:ascii="Times New Roman" w:eastAsia="Times New Roman" w:hAnsi="Times New Roman" w:cs="Times New Roman"/>
            <w:sz w:val="32"/>
            <w:szCs w:val="24"/>
          </w:rPr>
          <w:t xml:space="preserve">In general you can specify a lot of things in the POM which gives Maven more details about how to build your projects. See the Maven POM reference for more information about what can be specified. </w:t>
        </w:r>
      </w:ins>
    </w:p>
    <w:p w:rsidR="00CB293E" w:rsidRPr="000F251C" w:rsidRDefault="00CB293E" w:rsidP="00CB293E">
      <w:pPr>
        <w:spacing w:before="100" w:beforeAutospacing="1" w:after="100" w:afterAutospacing="1" w:line="240" w:lineRule="auto"/>
        <w:outlineLvl w:val="2"/>
        <w:rPr>
          <w:ins w:id="114" w:author="Unknown"/>
          <w:rFonts w:ascii="Times New Roman" w:eastAsia="Times New Roman" w:hAnsi="Times New Roman" w:cs="Times New Roman"/>
          <w:b/>
          <w:bCs/>
          <w:sz w:val="35"/>
          <w:szCs w:val="27"/>
        </w:rPr>
      </w:pPr>
      <w:bookmarkStart w:id="115" w:name="super-pom"/>
      <w:bookmarkEnd w:id="115"/>
      <w:ins w:id="116" w:author="Unknown">
        <w:r w:rsidRPr="000F251C">
          <w:rPr>
            <w:rFonts w:ascii="Times New Roman" w:eastAsia="Times New Roman" w:hAnsi="Times New Roman" w:cs="Times New Roman"/>
            <w:b/>
            <w:bCs/>
            <w:sz w:val="35"/>
            <w:szCs w:val="27"/>
          </w:rPr>
          <w:lastRenderedPageBreak/>
          <w:t>Super POM</w:t>
        </w:r>
      </w:ins>
    </w:p>
    <w:p w:rsidR="00CB293E" w:rsidRPr="000F251C" w:rsidRDefault="00CB293E" w:rsidP="00F05CEE">
      <w:pPr>
        <w:spacing w:before="100" w:beforeAutospacing="1" w:after="100" w:afterAutospacing="1" w:line="240" w:lineRule="auto"/>
        <w:jc w:val="both"/>
        <w:rPr>
          <w:ins w:id="117" w:author="Unknown"/>
          <w:rFonts w:ascii="Times New Roman" w:eastAsia="Times New Roman" w:hAnsi="Times New Roman" w:cs="Times New Roman"/>
          <w:sz w:val="32"/>
          <w:szCs w:val="24"/>
        </w:rPr>
      </w:pPr>
      <w:ins w:id="118" w:author="Unknown">
        <w:r w:rsidRPr="000F251C">
          <w:rPr>
            <w:rFonts w:ascii="Times New Roman" w:eastAsia="Times New Roman" w:hAnsi="Times New Roman" w:cs="Times New Roman"/>
            <w:sz w:val="32"/>
            <w:szCs w:val="24"/>
          </w:rPr>
          <w:t xml:space="preserve">All Maven POM files inherit from a super POM. If no super POM is specified, the POM file inherits from the base POM. Here is a diagram illustrating that: </w:t>
        </w:r>
      </w:ins>
    </w:p>
    <w:tbl>
      <w:tblPr>
        <w:tblW w:w="0" w:type="auto"/>
        <w:tblCellSpacing w:w="15" w:type="dxa"/>
        <w:tblCellMar>
          <w:top w:w="15" w:type="dxa"/>
          <w:left w:w="15" w:type="dxa"/>
          <w:bottom w:w="15" w:type="dxa"/>
          <w:right w:w="15" w:type="dxa"/>
        </w:tblCellMar>
        <w:tblLook w:val="04A0"/>
      </w:tblPr>
      <w:tblGrid>
        <w:gridCol w:w="4920"/>
      </w:tblGrid>
      <w:tr w:rsidR="00CB293E" w:rsidRPr="000F251C" w:rsidTr="00CB293E">
        <w:trPr>
          <w:tblCellSpacing w:w="15" w:type="dxa"/>
        </w:trPr>
        <w:tc>
          <w:tcPr>
            <w:tcW w:w="0" w:type="auto"/>
            <w:vAlign w:val="center"/>
            <w:hideMark/>
          </w:tcPr>
          <w:p w:rsidR="00CB293E" w:rsidRPr="000F251C" w:rsidRDefault="00CB293E" w:rsidP="00CB293E">
            <w:pPr>
              <w:spacing w:after="0" w:line="240" w:lineRule="auto"/>
              <w:jc w:val="center"/>
              <w:rPr>
                <w:rFonts w:ascii="Times New Roman" w:eastAsia="Times New Roman" w:hAnsi="Times New Roman" w:cs="Times New Roman"/>
                <w:sz w:val="32"/>
                <w:szCs w:val="24"/>
              </w:rPr>
            </w:pPr>
            <w:r w:rsidRPr="000F251C">
              <w:rPr>
                <w:rFonts w:ascii="Times New Roman" w:eastAsia="Times New Roman" w:hAnsi="Times New Roman" w:cs="Times New Roman"/>
                <w:noProof/>
                <w:sz w:val="32"/>
                <w:szCs w:val="24"/>
              </w:rPr>
              <w:drawing>
                <wp:inline distT="0" distB="0" distL="0" distR="0">
                  <wp:extent cx="3038475" cy="2857500"/>
                  <wp:effectExtent l="19050" t="0" r="9525" b="0"/>
                  <wp:docPr id="2" name="Picture 2"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 POM and POM inheritance."/>
                          <pic:cNvPicPr>
                            <a:picLocks noChangeAspect="1" noChangeArrowheads="1"/>
                          </pic:cNvPicPr>
                        </pic:nvPicPr>
                        <pic:blipFill>
                          <a:blip r:embed="rId6"/>
                          <a:srcRect/>
                          <a:stretch>
                            <a:fillRect/>
                          </a:stretch>
                        </pic:blipFill>
                        <pic:spPr bwMode="auto">
                          <a:xfrm>
                            <a:off x="0" y="0"/>
                            <a:ext cx="3038475" cy="2857500"/>
                          </a:xfrm>
                          <a:prstGeom prst="rect">
                            <a:avLst/>
                          </a:prstGeom>
                          <a:noFill/>
                          <a:ln w="9525">
                            <a:noFill/>
                            <a:miter lim="800000"/>
                            <a:headEnd/>
                            <a:tailEnd/>
                          </a:ln>
                        </pic:spPr>
                      </pic:pic>
                    </a:graphicData>
                  </a:graphic>
                </wp:inline>
              </w:drawing>
            </w:r>
          </w:p>
        </w:tc>
      </w:tr>
      <w:tr w:rsidR="00CB293E" w:rsidRPr="000F251C" w:rsidTr="00CB293E">
        <w:trPr>
          <w:tblCellSpacing w:w="15" w:type="dxa"/>
        </w:trPr>
        <w:tc>
          <w:tcPr>
            <w:tcW w:w="0" w:type="auto"/>
            <w:vAlign w:val="center"/>
            <w:hideMark/>
          </w:tcPr>
          <w:p w:rsidR="00CB293E" w:rsidRPr="000F251C" w:rsidRDefault="00CB293E" w:rsidP="00CB293E">
            <w:pPr>
              <w:spacing w:after="0" w:line="240" w:lineRule="auto"/>
              <w:jc w:val="center"/>
              <w:rPr>
                <w:rFonts w:ascii="Times New Roman" w:eastAsia="Times New Roman" w:hAnsi="Times New Roman" w:cs="Times New Roman"/>
                <w:sz w:val="32"/>
                <w:szCs w:val="24"/>
              </w:rPr>
            </w:pPr>
            <w:r w:rsidRPr="000F251C">
              <w:rPr>
                <w:rFonts w:ascii="Times New Roman" w:eastAsia="Times New Roman" w:hAnsi="Times New Roman" w:cs="Times New Roman"/>
                <w:b/>
                <w:bCs/>
                <w:sz w:val="32"/>
                <w:szCs w:val="24"/>
              </w:rPr>
              <w:t>Super POM and POM inheritance.</w:t>
            </w:r>
          </w:p>
        </w:tc>
      </w:tr>
    </w:tbl>
    <w:p w:rsidR="00CB293E" w:rsidRPr="000F251C" w:rsidRDefault="00CB293E" w:rsidP="00F05CEE">
      <w:pPr>
        <w:spacing w:before="100" w:beforeAutospacing="1" w:after="100" w:afterAutospacing="1" w:line="240" w:lineRule="auto"/>
        <w:jc w:val="both"/>
        <w:rPr>
          <w:ins w:id="119" w:author="Unknown"/>
          <w:rFonts w:ascii="Times New Roman" w:eastAsia="Times New Roman" w:hAnsi="Times New Roman" w:cs="Times New Roman"/>
          <w:sz w:val="32"/>
          <w:szCs w:val="24"/>
        </w:rPr>
      </w:pPr>
      <w:ins w:id="120" w:author="Unknown">
        <w:r w:rsidRPr="000F251C">
          <w:rPr>
            <w:rFonts w:ascii="Times New Roman" w:eastAsia="Times New Roman" w:hAnsi="Times New Roman" w:cs="Times New Roman"/>
            <w:sz w:val="32"/>
            <w:szCs w:val="24"/>
          </w:rPr>
          <w:t xml:space="preserve">You can make a POM file explicitly inherit from another POM file. That way you can change the settings across all inheriting POM's via their common super POM. You specify the super POM at the top of a POM file like this: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sz w:val="28"/>
          <w:szCs w:val="20"/>
        </w:rPr>
      </w:pPr>
      <w:ins w:id="122" w:author="Unknown">
        <w:r w:rsidRPr="000F251C">
          <w:rPr>
            <w:rFonts w:ascii="Courier New" w:eastAsia="Times New Roman" w:hAnsi="Courier New" w:cs="Courier New"/>
            <w:sz w:val="28"/>
            <w:szCs w:val="20"/>
          </w:rPr>
          <w:t xml:space="preserve">&lt;project </w:t>
        </w:r>
        <w:proofErr w:type="spellStart"/>
        <w:r w:rsidRPr="000F251C">
          <w:rPr>
            <w:rFonts w:ascii="Courier New" w:eastAsia="Times New Roman" w:hAnsi="Courier New" w:cs="Courier New"/>
            <w:sz w:val="28"/>
            <w:szCs w:val="20"/>
          </w:rPr>
          <w:t>xmlns</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sz w:val="28"/>
          <w:szCs w:val="20"/>
        </w:rPr>
      </w:pPr>
      <w:ins w:id="124"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xmlns:xsi</w:t>
        </w:r>
        <w:proofErr w:type="spellEnd"/>
        <w:r w:rsidRPr="000F251C">
          <w:rPr>
            <w:rFonts w:ascii="Courier New" w:eastAsia="Times New Roman" w:hAnsi="Courier New" w:cs="Courier New"/>
            <w:sz w:val="28"/>
            <w:szCs w:val="20"/>
          </w:rPr>
          <w:t>="http://www.w3.org/2001/XMLSchema-instance"</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sz w:val="28"/>
          <w:szCs w:val="20"/>
        </w:rPr>
      </w:pPr>
      <w:ins w:id="126"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xsi:schemaLocation</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sz w:val="28"/>
          <w:szCs w:val="20"/>
        </w:rPr>
      </w:pPr>
      <w:ins w:id="128" w:author="Unknown">
        <w:r w:rsidRPr="000F251C">
          <w:rPr>
            <w:rFonts w:ascii="Courier New" w:eastAsia="Times New Roman" w:hAnsi="Courier New" w:cs="Courier New"/>
            <w:sz w:val="28"/>
            <w:szCs w:val="20"/>
          </w:rPr>
          <w:t xml:space="preserve">                      http://maven.apache.org/xsd/maven-4.0.0.xsd"&gt;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sz w:val="28"/>
          <w:szCs w:val="20"/>
        </w:rPr>
      </w:pPr>
      <w:ins w:id="130"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&gt;4.0.0&lt;/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b/>
          <w:bCs/>
          <w:sz w:val="28"/>
          <w:szCs w:val="20"/>
        </w:rPr>
      </w:pPr>
      <w:ins w:id="132" w:author="Unknown">
        <w:r w:rsidRPr="000F251C">
          <w:rPr>
            <w:rFonts w:ascii="Courier New" w:eastAsia="Times New Roman" w:hAnsi="Courier New" w:cs="Courier New"/>
            <w:sz w:val="28"/>
            <w:szCs w:val="20"/>
          </w:rPr>
          <w:t xml:space="preserv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b/>
          <w:bCs/>
          <w:sz w:val="28"/>
          <w:szCs w:val="20"/>
        </w:rPr>
      </w:pPr>
      <w:ins w:id="134" w:author="Unknown">
        <w:r w:rsidRPr="000F251C">
          <w:rPr>
            <w:rFonts w:ascii="Courier New" w:eastAsia="Times New Roman" w:hAnsi="Courier New" w:cs="Courier New"/>
            <w:b/>
            <w:bCs/>
            <w:sz w:val="28"/>
            <w:szCs w:val="20"/>
          </w:rPr>
          <w:t xml:space="preserve">        &lt;parent&gt;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b/>
          <w:bCs/>
          <w:sz w:val="28"/>
          <w:szCs w:val="20"/>
        </w:rPr>
      </w:pPr>
      <w:ins w:id="136"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groupId</w:t>
        </w:r>
        <w:proofErr w:type="spellEnd"/>
        <w:r w:rsidRPr="000F251C">
          <w:rPr>
            <w:rFonts w:ascii="Courier New" w:eastAsia="Times New Roman" w:hAnsi="Courier New" w:cs="Courier New"/>
            <w:b/>
            <w:bCs/>
            <w:sz w:val="28"/>
            <w:szCs w:val="20"/>
          </w:rPr>
          <w:t>&gt;</w:t>
        </w:r>
        <w:proofErr w:type="spellStart"/>
        <w:r w:rsidRPr="000F251C">
          <w:rPr>
            <w:rFonts w:ascii="Courier New" w:eastAsia="Times New Roman" w:hAnsi="Courier New" w:cs="Courier New"/>
            <w:b/>
            <w:bCs/>
            <w:sz w:val="28"/>
            <w:szCs w:val="20"/>
          </w:rPr>
          <w:t>org.codehaus.mojo</w:t>
        </w:r>
        <w:proofErr w:type="spellEnd"/>
        <w:r w:rsidRPr="000F251C">
          <w:rPr>
            <w:rFonts w:ascii="Courier New" w:eastAsia="Times New Roman" w:hAnsi="Courier New" w:cs="Courier New"/>
            <w:b/>
            <w:bCs/>
            <w:sz w:val="28"/>
            <w:szCs w:val="20"/>
          </w:rPr>
          <w:t>&lt;/</w:t>
        </w:r>
        <w:proofErr w:type="spellStart"/>
        <w:r w:rsidRPr="000F251C">
          <w:rPr>
            <w:rFonts w:ascii="Courier New" w:eastAsia="Times New Roman" w:hAnsi="Courier New" w:cs="Courier New"/>
            <w:b/>
            <w:bCs/>
            <w:sz w:val="28"/>
            <w:szCs w:val="20"/>
          </w:rPr>
          <w:t>groupId</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b/>
          <w:bCs/>
          <w:sz w:val="28"/>
          <w:szCs w:val="20"/>
        </w:rPr>
      </w:pPr>
      <w:ins w:id="138"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artifactId</w:t>
        </w:r>
        <w:proofErr w:type="spellEnd"/>
        <w:r w:rsidRPr="000F251C">
          <w:rPr>
            <w:rFonts w:ascii="Courier New" w:eastAsia="Times New Roman" w:hAnsi="Courier New" w:cs="Courier New"/>
            <w:b/>
            <w:bCs/>
            <w:sz w:val="28"/>
            <w:szCs w:val="20"/>
          </w:rPr>
          <w:t>&gt;my-parent&lt;/</w:t>
        </w:r>
        <w:proofErr w:type="spellStart"/>
        <w:r w:rsidRPr="000F251C">
          <w:rPr>
            <w:rFonts w:ascii="Courier New" w:eastAsia="Times New Roman" w:hAnsi="Courier New" w:cs="Courier New"/>
            <w:b/>
            <w:bCs/>
            <w:sz w:val="28"/>
            <w:szCs w:val="20"/>
          </w:rPr>
          <w:t>artifactId</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b/>
          <w:bCs/>
          <w:sz w:val="28"/>
          <w:szCs w:val="20"/>
        </w:rPr>
      </w:pPr>
      <w:ins w:id="140" w:author="Unknown">
        <w:r w:rsidRPr="000F251C">
          <w:rPr>
            <w:rFonts w:ascii="Courier New" w:eastAsia="Times New Roman" w:hAnsi="Courier New" w:cs="Courier New"/>
            <w:b/>
            <w:bCs/>
            <w:sz w:val="28"/>
            <w:szCs w:val="20"/>
          </w:rPr>
          <w:lastRenderedPageBreak/>
          <w:t xml:space="preserve">        &lt;version&gt;2.0&lt;/version&gt;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b/>
          <w:bCs/>
          <w:sz w:val="28"/>
          <w:szCs w:val="20"/>
        </w:rPr>
      </w:pPr>
      <w:ins w:id="142"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relativePath</w:t>
        </w:r>
        <w:proofErr w:type="spellEnd"/>
        <w:r w:rsidRPr="000F251C">
          <w:rPr>
            <w:rFonts w:ascii="Courier New" w:eastAsia="Times New Roman" w:hAnsi="Courier New" w:cs="Courier New"/>
            <w:b/>
            <w:bCs/>
            <w:sz w:val="28"/>
            <w:szCs w:val="20"/>
          </w:rPr>
          <w:t>&gt;../my-parent&lt;/</w:t>
        </w:r>
        <w:proofErr w:type="spellStart"/>
        <w:r w:rsidRPr="000F251C">
          <w:rPr>
            <w:rFonts w:ascii="Courier New" w:eastAsia="Times New Roman" w:hAnsi="Courier New" w:cs="Courier New"/>
            <w:b/>
            <w:bCs/>
            <w:sz w:val="28"/>
            <w:szCs w:val="20"/>
          </w:rPr>
          <w:t>relativePath</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b/>
          <w:bCs/>
          <w:sz w:val="28"/>
          <w:szCs w:val="20"/>
        </w:rPr>
      </w:pPr>
      <w:ins w:id="144" w:author="Unknown">
        <w:r w:rsidRPr="000F251C">
          <w:rPr>
            <w:rFonts w:ascii="Courier New" w:eastAsia="Times New Roman" w:hAnsi="Courier New" w:cs="Courier New"/>
            <w:b/>
            <w:bCs/>
            <w:sz w:val="28"/>
            <w:szCs w:val="20"/>
          </w:rPr>
          <w:t xml:space="preserve">        &lt;/parent&gt;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sz w:val="28"/>
          <w:szCs w:val="20"/>
        </w:rPr>
      </w:pPr>
      <w:ins w:id="146" w:author="Unknown">
        <w:r w:rsidRPr="000F251C">
          <w:rPr>
            <w:rFonts w:ascii="Courier New" w:eastAsia="Times New Roman" w:hAnsi="Courier New" w:cs="Courier New"/>
            <w:b/>
            <w:bCs/>
            <w:sz w:val="28"/>
            <w:szCs w:val="20"/>
          </w:rPr>
          <w:t xml:space="preserv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28"/>
          <w:szCs w:val="20"/>
        </w:rPr>
      </w:pPr>
      <w:ins w:id="149"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&gt;my-project&lt;/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sz w:val="28"/>
          <w:szCs w:val="20"/>
        </w:rPr>
      </w:pPr>
      <w:ins w:id="151" w:author="Unknown">
        <w:r w:rsidRPr="000F251C">
          <w:rPr>
            <w:rFonts w:ascii="Courier New" w:eastAsia="Times New Roman" w:hAnsi="Courier New" w:cs="Courier New"/>
            <w:sz w:val="28"/>
            <w:szCs w:val="20"/>
          </w:rPr>
          <w:t xml:space="preserv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sz w:val="28"/>
          <w:szCs w:val="20"/>
        </w:rPr>
      </w:pPr>
      <w:ins w:id="153" w:author="Unknown">
        <w:r w:rsidRPr="000F251C">
          <w:rPr>
            <w:rFonts w:ascii="Courier New" w:eastAsia="Times New Roman" w:hAnsi="Courier New" w:cs="Courier New"/>
            <w:sz w:val="28"/>
            <w:szCs w:val="20"/>
          </w:rPr>
          <w:t>&lt;/project&gt;</w:t>
        </w:r>
      </w:ins>
    </w:p>
    <w:p w:rsidR="00CB293E" w:rsidRPr="000F251C" w:rsidRDefault="00CB293E" w:rsidP="00F05CEE">
      <w:pPr>
        <w:spacing w:before="100" w:beforeAutospacing="1" w:after="100" w:afterAutospacing="1" w:line="240" w:lineRule="auto"/>
        <w:jc w:val="both"/>
        <w:rPr>
          <w:ins w:id="154" w:author="Unknown"/>
          <w:rFonts w:ascii="Times New Roman" w:eastAsia="Times New Roman" w:hAnsi="Times New Roman" w:cs="Times New Roman"/>
          <w:sz w:val="32"/>
          <w:szCs w:val="24"/>
        </w:rPr>
      </w:pPr>
      <w:ins w:id="155" w:author="Unknown">
        <w:r w:rsidRPr="000F251C">
          <w:rPr>
            <w:rFonts w:ascii="Times New Roman" w:eastAsia="Times New Roman" w:hAnsi="Times New Roman" w:cs="Times New Roman"/>
            <w:sz w:val="32"/>
            <w:szCs w:val="24"/>
          </w:rPr>
          <w:t xml:space="preserve">An inheriting POM file may override settings from a super POM. Just specify new settings in the inheriting POM file. </w:t>
        </w:r>
      </w:ins>
    </w:p>
    <w:p w:rsidR="00CB293E" w:rsidRPr="000F251C" w:rsidRDefault="00CB293E" w:rsidP="00F05CEE">
      <w:pPr>
        <w:spacing w:before="100" w:beforeAutospacing="1" w:after="100" w:afterAutospacing="1" w:line="240" w:lineRule="auto"/>
        <w:jc w:val="both"/>
        <w:rPr>
          <w:ins w:id="156" w:author="Unknown"/>
          <w:rFonts w:ascii="Times New Roman" w:eastAsia="Times New Roman" w:hAnsi="Times New Roman" w:cs="Times New Roman"/>
          <w:sz w:val="32"/>
          <w:szCs w:val="24"/>
        </w:rPr>
      </w:pPr>
      <w:ins w:id="157" w:author="Unknown">
        <w:r w:rsidRPr="000F251C">
          <w:rPr>
            <w:rFonts w:ascii="Times New Roman" w:eastAsia="Times New Roman" w:hAnsi="Times New Roman" w:cs="Times New Roman"/>
            <w:sz w:val="32"/>
            <w:szCs w:val="24"/>
          </w:rPr>
          <w:t xml:space="preserve">POM inheritance is also covered in more detail in the Maven POM reference. </w:t>
        </w:r>
      </w:ins>
    </w:p>
    <w:p w:rsidR="00CB293E" w:rsidRPr="000F251C" w:rsidRDefault="00CB293E" w:rsidP="00CB293E">
      <w:pPr>
        <w:spacing w:before="100" w:beforeAutospacing="1" w:after="100" w:afterAutospacing="1" w:line="240" w:lineRule="auto"/>
        <w:outlineLvl w:val="2"/>
        <w:rPr>
          <w:ins w:id="158" w:author="Unknown"/>
          <w:rFonts w:ascii="Times New Roman" w:eastAsia="Times New Roman" w:hAnsi="Times New Roman" w:cs="Times New Roman"/>
          <w:b/>
          <w:bCs/>
          <w:sz w:val="35"/>
          <w:szCs w:val="27"/>
        </w:rPr>
      </w:pPr>
      <w:bookmarkStart w:id="159" w:name="effective-pom"/>
      <w:bookmarkEnd w:id="159"/>
      <w:ins w:id="160" w:author="Unknown">
        <w:r w:rsidRPr="000F251C">
          <w:rPr>
            <w:rFonts w:ascii="Times New Roman" w:eastAsia="Times New Roman" w:hAnsi="Times New Roman" w:cs="Times New Roman"/>
            <w:b/>
            <w:bCs/>
            <w:sz w:val="35"/>
            <w:szCs w:val="27"/>
          </w:rPr>
          <w:t>Effective POM</w:t>
        </w:r>
      </w:ins>
    </w:p>
    <w:p w:rsidR="00CB293E" w:rsidRPr="000F251C" w:rsidRDefault="00CB293E" w:rsidP="00F05CEE">
      <w:pPr>
        <w:spacing w:before="100" w:beforeAutospacing="1" w:after="100" w:afterAutospacing="1" w:line="240" w:lineRule="auto"/>
        <w:jc w:val="both"/>
        <w:rPr>
          <w:ins w:id="161" w:author="Unknown"/>
          <w:rFonts w:ascii="Times New Roman" w:eastAsia="Times New Roman" w:hAnsi="Times New Roman" w:cs="Times New Roman"/>
          <w:sz w:val="32"/>
          <w:szCs w:val="24"/>
        </w:rPr>
      </w:pPr>
      <w:ins w:id="162" w:author="Unknown">
        <w:r w:rsidRPr="000F251C">
          <w:rPr>
            <w:rFonts w:ascii="Times New Roman" w:eastAsia="Times New Roman" w:hAnsi="Times New Roman" w:cs="Times New Roman"/>
            <w:sz w:val="32"/>
            <w:szCs w:val="24"/>
          </w:rPr>
          <w:t xml:space="preserve">With all this POM inheritance it may be hard to know what the total POM file looks like when Maven executes. The total POM file (result of all inheritance) is called the </w:t>
        </w:r>
        <w:r w:rsidRPr="000F251C">
          <w:rPr>
            <w:rFonts w:ascii="Times New Roman" w:eastAsia="Times New Roman" w:hAnsi="Times New Roman" w:cs="Times New Roman"/>
            <w:i/>
            <w:iCs/>
            <w:sz w:val="32"/>
            <w:szCs w:val="24"/>
          </w:rPr>
          <w:t>effective POM</w:t>
        </w:r>
        <w:r w:rsidRPr="000F251C">
          <w:rPr>
            <w:rFonts w:ascii="Times New Roman" w:eastAsia="Times New Roman" w:hAnsi="Times New Roman" w:cs="Times New Roman"/>
            <w:sz w:val="32"/>
            <w:szCs w:val="24"/>
          </w:rPr>
          <w:t xml:space="preserve">. You can get Maven to show you the effective POM using this command: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sz w:val="28"/>
          <w:szCs w:val="20"/>
        </w:rPr>
      </w:pPr>
      <w:proofErr w:type="spellStart"/>
      <w:ins w:id="164" w:author="Unknown">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help:effective-pom</w:t>
        </w:r>
        <w:proofErr w:type="spellEnd"/>
      </w:ins>
    </w:p>
    <w:p w:rsidR="00CB293E" w:rsidRPr="000F251C" w:rsidRDefault="00CB293E" w:rsidP="00F05CEE">
      <w:pPr>
        <w:spacing w:before="100" w:beforeAutospacing="1" w:after="100" w:afterAutospacing="1" w:line="240" w:lineRule="auto"/>
        <w:jc w:val="both"/>
        <w:rPr>
          <w:ins w:id="165" w:author="Unknown"/>
          <w:rFonts w:ascii="Times New Roman" w:eastAsia="Times New Roman" w:hAnsi="Times New Roman" w:cs="Times New Roman"/>
          <w:sz w:val="32"/>
          <w:szCs w:val="24"/>
        </w:rPr>
      </w:pPr>
      <w:ins w:id="166" w:author="Unknown">
        <w:r w:rsidRPr="000F251C">
          <w:rPr>
            <w:rFonts w:ascii="Times New Roman" w:eastAsia="Times New Roman" w:hAnsi="Times New Roman" w:cs="Times New Roman"/>
            <w:sz w:val="32"/>
            <w:szCs w:val="24"/>
          </w:rPr>
          <w:t xml:space="preserve">This command will make Maven write out the effective POM to the command line prompt. </w:t>
        </w:r>
      </w:ins>
    </w:p>
    <w:p w:rsidR="00CB293E" w:rsidRPr="000F251C" w:rsidRDefault="00CB293E" w:rsidP="00CB293E">
      <w:pPr>
        <w:spacing w:before="100" w:beforeAutospacing="1" w:after="100" w:afterAutospacing="1" w:line="240" w:lineRule="auto"/>
        <w:outlineLvl w:val="1"/>
        <w:rPr>
          <w:ins w:id="167" w:author="Unknown"/>
          <w:rFonts w:ascii="Times New Roman" w:eastAsia="Times New Roman" w:hAnsi="Times New Roman" w:cs="Times New Roman"/>
          <w:b/>
          <w:bCs/>
          <w:sz w:val="44"/>
          <w:szCs w:val="36"/>
        </w:rPr>
      </w:pPr>
      <w:bookmarkStart w:id="168" w:name="maven-settings-files"/>
      <w:bookmarkEnd w:id="168"/>
      <w:ins w:id="169" w:author="Unknown">
        <w:r w:rsidRPr="000F251C">
          <w:rPr>
            <w:rFonts w:ascii="Times New Roman" w:eastAsia="Times New Roman" w:hAnsi="Times New Roman" w:cs="Times New Roman"/>
            <w:b/>
            <w:bCs/>
            <w:sz w:val="44"/>
            <w:szCs w:val="36"/>
          </w:rPr>
          <w:t>Maven Settings File</w:t>
        </w:r>
      </w:ins>
    </w:p>
    <w:p w:rsidR="00CB293E" w:rsidRPr="000F251C" w:rsidRDefault="00CB293E" w:rsidP="00F05CEE">
      <w:pPr>
        <w:spacing w:before="100" w:beforeAutospacing="1" w:after="100" w:afterAutospacing="1" w:line="240" w:lineRule="auto"/>
        <w:jc w:val="both"/>
        <w:rPr>
          <w:ins w:id="170" w:author="Unknown"/>
          <w:rFonts w:ascii="Times New Roman" w:eastAsia="Times New Roman" w:hAnsi="Times New Roman" w:cs="Times New Roman"/>
          <w:sz w:val="32"/>
          <w:szCs w:val="24"/>
        </w:rPr>
      </w:pPr>
      <w:ins w:id="171" w:author="Unknown">
        <w:r w:rsidRPr="000F251C">
          <w:rPr>
            <w:rFonts w:ascii="Times New Roman" w:eastAsia="Times New Roman" w:hAnsi="Times New Roman" w:cs="Times New Roman"/>
            <w:sz w:val="32"/>
            <w:szCs w:val="24"/>
          </w:rPr>
          <w:t xml:space="preserve">Maven has two settings files. In the settings files you can configure settings for Maven across all Maven POM files. For instance, you can configure: </w:t>
        </w:r>
      </w:ins>
    </w:p>
    <w:p w:rsidR="00CB293E" w:rsidRPr="000F251C" w:rsidRDefault="00CB293E" w:rsidP="00CB293E">
      <w:pPr>
        <w:numPr>
          <w:ilvl w:val="0"/>
          <w:numId w:val="5"/>
        </w:numPr>
        <w:spacing w:before="100" w:beforeAutospacing="1" w:after="100" w:afterAutospacing="1" w:line="240" w:lineRule="auto"/>
        <w:ind w:left="840"/>
        <w:rPr>
          <w:ins w:id="172" w:author="Unknown"/>
          <w:rFonts w:ascii="Times New Roman" w:eastAsia="Times New Roman" w:hAnsi="Times New Roman" w:cs="Times New Roman"/>
          <w:sz w:val="32"/>
          <w:szCs w:val="24"/>
        </w:rPr>
      </w:pPr>
      <w:ins w:id="173" w:author="Unknown">
        <w:r w:rsidRPr="000F251C">
          <w:rPr>
            <w:rFonts w:ascii="Times New Roman" w:eastAsia="Times New Roman" w:hAnsi="Times New Roman" w:cs="Times New Roman"/>
            <w:sz w:val="32"/>
            <w:szCs w:val="24"/>
          </w:rPr>
          <w:t>Location of local repository</w:t>
        </w:r>
      </w:ins>
    </w:p>
    <w:p w:rsidR="00CB293E" w:rsidRPr="000F251C" w:rsidRDefault="00CB293E" w:rsidP="00CB293E">
      <w:pPr>
        <w:numPr>
          <w:ilvl w:val="0"/>
          <w:numId w:val="5"/>
        </w:numPr>
        <w:spacing w:before="100" w:beforeAutospacing="1" w:after="100" w:afterAutospacing="1" w:line="240" w:lineRule="auto"/>
        <w:ind w:left="840"/>
        <w:rPr>
          <w:ins w:id="174" w:author="Unknown"/>
          <w:rFonts w:ascii="Times New Roman" w:eastAsia="Times New Roman" w:hAnsi="Times New Roman" w:cs="Times New Roman"/>
          <w:sz w:val="32"/>
          <w:szCs w:val="24"/>
        </w:rPr>
      </w:pPr>
      <w:ins w:id="175" w:author="Unknown">
        <w:r w:rsidRPr="000F251C">
          <w:rPr>
            <w:rFonts w:ascii="Times New Roman" w:eastAsia="Times New Roman" w:hAnsi="Times New Roman" w:cs="Times New Roman"/>
            <w:sz w:val="32"/>
            <w:szCs w:val="24"/>
          </w:rPr>
          <w:t>Active build profile</w:t>
        </w:r>
      </w:ins>
    </w:p>
    <w:p w:rsidR="00CB293E" w:rsidRPr="000F251C" w:rsidRDefault="00CB293E" w:rsidP="00CB293E">
      <w:pPr>
        <w:numPr>
          <w:ilvl w:val="0"/>
          <w:numId w:val="5"/>
        </w:numPr>
        <w:spacing w:before="100" w:beforeAutospacing="1" w:after="100" w:afterAutospacing="1" w:line="240" w:lineRule="auto"/>
        <w:ind w:left="840"/>
        <w:rPr>
          <w:ins w:id="176" w:author="Unknown"/>
          <w:rFonts w:ascii="Times New Roman" w:eastAsia="Times New Roman" w:hAnsi="Times New Roman" w:cs="Times New Roman"/>
          <w:sz w:val="32"/>
          <w:szCs w:val="24"/>
        </w:rPr>
      </w:pPr>
      <w:ins w:id="177" w:author="Unknown">
        <w:r w:rsidRPr="000F251C">
          <w:rPr>
            <w:rFonts w:ascii="Times New Roman" w:eastAsia="Times New Roman" w:hAnsi="Times New Roman" w:cs="Times New Roman"/>
            <w:sz w:val="32"/>
            <w:szCs w:val="24"/>
          </w:rPr>
          <w:t>Etc.</w:t>
        </w:r>
      </w:ins>
    </w:p>
    <w:p w:rsidR="00CB293E" w:rsidRPr="000F251C" w:rsidRDefault="00CB293E" w:rsidP="00F05CEE">
      <w:pPr>
        <w:spacing w:before="100" w:beforeAutospacing="1" w:after="100" w:afterAutospacing="1" w:line="240" w:lineRule="auto"/>
        <w:jc w:val="both"/>
        <w:rPr>
          <w:ins w:id="178" w:author="Unknown"/>
          <w:rFonts w:ascii="Times New Roman" w:eastAsia="Times New Roman" w:hAnsi="Times New Roman" w:cs="Times New Roman"/>
          <w:sz w:val="32"/>
          <w:szCs w:val="24"/>
        </w:rPr>
      </w:pPr>
      <w:ins w:id="179" w:author="Unknown">
        <w:r w:rsidRPr="000F251C">
          <w:rPr>
            <w:rFonts w:ascii="Times New Roman" w:eastAsia="Times New Roman" w:hAnsi="Times New Roman" w:cs="Times New Roman"/>
            <w:sz w:val="32"/>
            <w:szCs w:val="24"/>
          </w:rPr>
          <w:lastRenderedPageBreak/>
          <w:t xml:space="preserve">The settings files are called </w:t>
        </w:r>
        <w:r w:rsidRPr="000F251C">
          <w:rPr>
            <w:rFonts w:ascii="Courier New" w:eastAsia="Times New Roman" w:hAnsi="Courier New" w:cs="Courier New"/>
            <w:sz w:val="28"/>
          </w:rPr>
          <w:t>settings.xml</w:t>
        </w:r>
        <w:r w:rsidRPr="000F251C">
          <w:rPr>
            <w:rFonts w:ascii="Times New Roman" w:eastAsia="Times New Roman" w:hAnsi="Times New Roman" w:cs="Times New Roman"/>
            <w:sz w:val="32"/>
            <w:szCs w:val="24"/>
          </w:rPr>
          <w:t xml:space="preserve">. The two settings files are located at: </w:t>
        </w:r>
      </w:ins>
    </w:p>
    <w:p w:rsidR="00CB293E" w:rsidRPr="000F251C" w:rsidRDefault="00CB293E" w:rsidP="00CB293E">
      <w:pPr>
        <w:numPr>
          <w:ilvl w:val="0"/>
          <w:numId w:val="6"/>
        </w:numPr>
        <w:spacing w:before="100" w:beforeAutospacing="1" w:after="100" w:afterAutospacing="1" w:line="240" w:lineRule="auto"/>
        <w:ind w:left="840"/>
        <w:rPr>
          <w:ins w:id="180" w:author="Unknown"/>
          <w:rFonts w:ascii="Times New Roman" w:eastAsia="Times New Roman" w:hAnsi="Times New Roman" w:cs="Times New Roman"/>
          <w:sz w:val="32"/>
          <w:szCs w:val="24"/>
        </w:rPr>
      </w:pPr>
      <w:ins w:id="181" w:author="Unknown">
        <w:r w:rsidRPr="000F251C">
          <w:rPr>
            <w:rFonts w:ascii="Times New Roman" w:eastAsia="Times New Roman" w:hAnsi="Times New Roman" w:cs="Times New Roman"/>
            <w:sz w:val="32"/>
            <w:szCs w:val="24"/>
          </w:rPr>
          <w:t xml:space="preserve">The Maven installation directory: </w:t>
        </w:r>
        <w:r w:rsidRPr="000F251C">
          <w:rPr>
            <w:rFonts w:ascii="Courier New" w:eastAsia="Times New Roman" w:hAnsi="Courier New" w:cs="Courier New"/>
            <w:sz w:val="28"/>
          </w:rPr>
          <w:t>$M2_HOME/conf/settings.xml</w:t>
        </w:r>
      </w:ins>
    </w:p>
    <w:p w:rsidR="00CB293E" w:rsidRPr="000F251C" w:rsidRDefault="00CB293E" w:rsidP="00CB293E">
      <w:pPr>
        <w:numPr>
          <w:ilvl w:val="0"/>
          <w:numId w:val="6"/>
        </w:numPr>
        <w:spacing w:before="100" w:beforeAutospacing="1" w:after="100" w:afterAutospacing="1" w:line="240" w:lineRule="auto"/>
        <w:ind w:left="840"/>
        <w:rPr>
          <w:ins w:id="182" w:author="Unknown"/>
          <w:rFonts w:ascii="Times New Roman" w:eastAsia="Times New Roman" w:hAnsi="Times New Roman" w:cs="Times New Roman"/>
          <w:sz w:val="32"/>
          <w:szCs w:val="24"/>
        </w:rPr>
      </w:pPr>
      <w:ins w:id="183" w:author="Unknown">
        <w:r w:rsidRPr="000F251C">
          <w:rPr>
            <w:rFonts w:ascii="Times New Roman" w:eastAsia="Times New Roman" w:hAnsi="Times New Roman" w:cs="Times New Roman"/>
            <w:sz w:val="32"/>
            <w:szCs w:val="24"/>
          </w:rPr>
          <w:t xml:space="preserve">The user's home directory: </w:t>
        </w:r>
        <w:r w:rsidRPr="000F251C">
          <w:rPr>
            <w:rFonts w:ascii="Courier New" w:eastAsia="Times New Roman" w:hAnsi="Courier New" w:cs="Courier New"/>
            <w:sz w:val="28"/>
          </w:rPr>
          <w:t>${</w:t>
        </w:r>
        <w:proofErr w:type="spellStart"/>
        <w:r w:rsidRPr="000F251C">
          <w:rPr>
            <w:rFonts w:ascii="Courier New" w:eastAsia="Times New Roman" w:hAnsi="Courier New" w:cs="Courier New"/>
            <w:sz w:val="28"/>
          </w:rPr>
          <w:t>user.home</w:t>
        </w:r>
        <w:proofErr w:type="spellEnd"/>
        <w:r w:rsidRPr="000F251C">
          <w:rPr>
            <w:rFonts w:ascii="Courier New" w:eastAsia="Times New Roman" w:hAnsi="Courier New" w:cs="Courier New"/>
            <w:sz w:val="28"/>
          </w:rPr>
          <w:t>}/.m2/settings.xml</w:t>
        </w:r>
      </w:ins>
    </w:p>
    <w:p w:rsidR="00CB293E" w:rsidRPr="000F251C" w:rsidRDefault="00CB293E" w:rsidP="00F05CEE">
      <w:pPr>
        <w:spacing w:before="100" w:beforeAutospacing="1" w:after="100" w:afterAutospacing="1" w:line="240" w:lineRule="auto"/>
        <w:jc w:val="both"/>
        <w:rPr>
          <w:ins w:id="184" w:author="Unknown"/>
          <w:rFonts w:ascii="Times New Roman" w:eastAsia="Times New Roman" w:hAnsi="Times New Roman" w:cs="Times New Roman"/>
          <w:sz w:val="32"/>
          <w:szCs w:val="24"/>
        </w:rPr>
      </w:pPr>
      <w:ins w:id="185" w:author="Unknown">
        <w:r w:rsidRPr="000F251C">
          <w:rPr>
            <w:rFonts w:ascii="Times New Roman" w:eastAsia="Times New Roman" w:hAnsi="Times New Roman" w:cs="Times New Roman"/>
            <w:sz w:val="32"/>
            <w:szCs w:val="24"/>
          </w:rPr>
          <w:t xml:space="preserve">Both files are optional. If both files are present, the values in the user home settings file overrides the values in the Maven installation settings file. </w:t>
        </w:r>
      </w:ins>
    </w:p>
    <w:p w:rsidR="00CB293E" w:rsidRPr="000F251C" w:rsidRDefault="00CB293E" w:rsidP="00F05CEE">
      <w:pPr>
        <w:spacing w:before="100" w:beforeAutospacing="1" w:after="100" w:afterAutospacing="1" w:line="240" w:lineRule="auto"/>
        <w:jc w:val="both"/>
        <w:rPr>
          <w:ins w:id="186" w:author="Unknown"/>
          <w:rFonts w:ascii="Times New Roman" w:eastAsia="Times New Roman" w:hAnsi="Times New Roman" w:cs="Times New Roman"/>
          <w:sz w:val="32"/>
          <w:szCs w:val="24"/>
        </w:rPr>
      </w:pPr>
      <w:ins w:id="187" w:author="Unknown">
        <w:r w:rsidRPr="000F251C">
          <w:rPr>
            <w:rFonts w:ascii="Times New Roman" w:eastAsia="Times New Roman" w:hAnsi="Times New Roman" w:cs="Times New Roman"/>
            <w:sz w:val="32"/>
            <w:szCs w:val="24"/>
          </w:rPr>
          <w:t xml:space="preserve">You can read more about the Maven settings files in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"http://maven.apache.org/settings.html"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Maven Settings Reference</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w:t>
        </w:r>
      </w:ins>
    </w:p>
    <w:p w:rsidR="00CB293E" w:rsidRPr="000F251C" w:rsidRDefault="00CB293E" w:rsidP="00CB293E">
      <w:pPr>
        <w:spacing w:before="100" w:beforeAutospacing="1" w:after="100" w:afterAutospacing="1" w:line="240" w:lineRule="auto"/>
        <w:outlineLvl w:val="1"/>
        <w:rPr>
          <w:ins w:id="188" w:author="Unknown"/>
          <w:rFonts w:ascii="Times New Roman" w:eastAsia="Times New Roman" w:hAnsi="Times New Roman" w:cs="Times New Roman"/>
          <w:b/>
          <w:bCs/>
          <w:sz w:val="44"/>
          <w:szCs w:val="36"/>
        </w:rPr>
      </w:pPr>
      <w:bookmarkStart w:id="189" w:name="running-maven"/>
      <w:bookmarkEnd w:id="189"/>
      <w:ins w:id="190" w:author="Unknown">
        <w:r w:rsidRPr="000F251C">
          <w:rPr>
            <w:rFonts w:ascii="Times New Roman" w:eastAsia="Times New Roman" w:hAnsi="Times New Roman" w:cs="Times New Roman"/>
            <w:b/>
            <w:bCs/>
            <w:sz w:val="44"/>
            <w:szCs w:val="36"/>
          </w:rPr>
          <w:t>Running Maven</w:t>
        </w:r>
      </w:ins>
    </w:p>
    <w:p w:rsidR="00CB293E" w:rsidRPr="000F251C" w:rsidRDefault="00CB293E" w:rsidP="00F05CEE">
      <w:pPr>
        <w:spacing w:before="100" w:beforeAutospacing="1" w:after="100" w:afterAutospacing="1" w:line="240" w:lineRule="auto"/>
        <w:jc w:val="both"/>
        <w:rPr>
          <w:ins w:id="191" w:author="Unknown"/>
          <w:rFonts w:ascii="Times New Roman" w:eastAsia="Times New Roman" w:hAnsi="Times New Roman" w:cs="Times New Roman"/>
          <w:sz w:val="32"/>
          <w:szCs w:val="24"/>
        </w:rPr>
      </w:pPr>
      <w:ins w:id="192" w:author="Unknown">
        <w:r w:rsidRPr="000F251C">
          <w:rPr>
            <w:rFonts w:ascii="Times New Roman" w:eastAsia="Times New Roman" w:hAnsi="Times New Roman" w:cs="Times New Roman"/>
            <w:sz w:val="32"/>
            <w:szCs w:val="24"/>
          </w:rPr>
          <w:t xml:space="preserve">When you have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"http://tutorials.jenkov.com/maven/maven-tutorial.html" \l "installing-maven"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installed Maven</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and have created a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"http://tutorials.jenkov.com/maven/maven-tutorial.html" \l "maven-pom-files"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POM file</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and put the POM file in the root directory of your project, you can run Maven on your project. </w:t>
        </w:r>
      </w:ins>
    </w:p>
    <w:p w:rsidR="00CB293E" w:rsidRPr="000F251C" w:rsidRDefault="00CB293E" w:rsidP="00F05CEE">
      <w:pPr>
        <w:spacing w:before="100" w:beforeAutospacing="1" w:after="100" w:afterAutospacing="1" w:line="240" w:lineRule="auto"/>
        <w:jc w:val="both"/>
        <w:rPr>
          <w:ins w:id="193" w:author="Unknown"/>
          <w:rFonts w:ascii="Times New Roman" w:eastAsia="Times New Roman" w:hAnsi="Times New Roman" w:cs="Times New Roman"/>
          <w:sz w:val="32"/>
          <w:szCs w:val="24"/>
        </w:rPr>
      </w:pPr>
      <w:ins w:id="194" w:author="Unknown">
        <w:r w:rsidRPr="000F251C">
          <w:rPr>
            <w:rFonts w:ascii="Times New Roman" w:eastAsia="Times New Roman" w:hAnsi="Times New Roman" w:cs="Times New Roman"/>
            <w:sz w:val="32"/>
            <w:szCs w:val="24"/>
          </w:rPr>
          <w:t xml:space="preserve">Running Maven is done by executing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from a command prompt. When executing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you pass the name of a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"http://tutorials.jenkov.com/maven/maven-tutorial.html" \l "maven-build-life-cycles-phases-and-goals"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build life cycle, phase or goal</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to it, which Maven then executes.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28"/>
          <w:szCs w:val="20"/>
        </w:rPr>
      </w:pPr>
      <w:proofErr w:type="spellStart"/>
      <w:ins w:id="196" w:author="Unknown">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install</w:t>
        </w:r>
      </w:ins>
    </w:p>
    <w:p w:rsidR="00CB293E" w:rsidRPr="000F251C" w:rsidRDefault="00CB293E" w:rsidP="00F05CEE">
      <w:pPr>
        <w:spacing w:before="100" w:beforeAutospacing="1" w:after="100" w:afterAutospacing="1" w:line="240" w:lineRule="auto"/>
        <w:jc w:val="both"/>
        <w:rPr>
          <w:ins w:id="197" w:author="Unknown"/>
          <w:rFonts w:ascii="Times New Roman" w:eastAsia="Times New Roman" w:hAnsi="Times New Roman" w:cs="Times New Roman"/>
          <w:sz w:val="32"/>
          <w:szCs w:val="24"/>
        </w:rPr>
      </w:pPr>
      <w:ins w:id="198" w:author="Unknown">
        <w:r w:rsidRPr="000F251C">
          <w:rPr>
            <w:rFonts w:ascii="Times New Roman" w:eastAsia="Times New Roman" w:hAnsi="Times New Roman" w:cs="Times New Roman"/>
            <w:sz w:val="32"/>
            <w:szCs w:val="24"/>
          </w:rPr>
          <w:t xml:space="preserve">This command executes the build phase called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(part of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which builds the project and copies the packaged JAR file into the local Maven repository. Actually, this command executes all build phases before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in the build phase sequence, before executing the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build phase. </w:t>
        </w:r>
      </w:ins>
    </w:p>
    <w:p w:rsidR="00CB293E" w:rsidRPr="000F251C" w:rsidRDefault="00CB293E" w:rsidP="00F05CEE">
      <w:pPr>
        <w:spacing w:before="100" w:beforeAutospacing="1" w:after="100" w:afterAutospacing="1" w:line="240" w:lineRule="auto"/>
        <w:jc w:val="both"/>
        <w:rPr>
          <w:ins w:id="199" w:author="Unknown"/>
          <w:rFonts w:ascii="Times New Roman" w:eastAsia="Times New Roman" w:hAnsi="Times New Roman" w:cs="Times New Roman"/>
          <w:sz w:val="32"/>
          <w:szCs w:val="24"/>
        </w:rPr>
      </w:pPr>
      <w:ins w:id="200" w:author="Unknown">
        <w:r w:rsidRPr="000F251C">
          <w:rPr>
            <w:rFonts w:ascii="Times New Roman" w:eastAsia="Times New Roman" w:hAnsi="Times New Roman" w:cs="Times New Roman"/>
            <w:sz w:val="32"/>
            <w:szCs w:val="24"/>
          </w:rPr>
          <w:t xml:space="preserve">You can execute multiple build life cycles or phases by passing more than one argument to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sz w:val="28"/>
          <w:szCs w:val="20"/>
        </w:rPr>
      </w:pPr>
      <w:ins w:id="202"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clean install</w:t>
        </w:r>
      </w:ins>
    </w:p>
    <w:p w:rsidR="00CB293E" w:rsidRPr="000F251C" w:rsidRDefault="00CB293E" w:rsidP="00CB293E">
      <w:pPr>
        <w:spacing w:before="100" w:beforeAutospacing="1" w:after="100" w:afterAutospacing="1" w:line="240" w:lineRule="auto"/>
        <w:rPr>
          <w:ins w:id="203" w:author="Unknown"/>
          <w:rFonts w:ascii="Times New Roman" w:eastAsia="Times New Roman" w:hAnsi="Times New Roman" w:cs="Times New Roman"/>
          <w:sz w:val="32"/>
          <w:szCs w:val="24"/>
        </w:rPr>
      </w:pPr>
      <w:ins w:id="204" w:author="Unknown">
        <w:r w:rsidRPr="000F251C">
          <w:rPr>
            <w:rFonts w:ascii="Times New Roman" w:eastAsia="Times New Roman" w:hAnsi="Times New Roman" w:cs="Times New Roman"/>
            <w:sz w:val="32"/>
            <w:szCs w:val="24"/>
          </w:rPr>
          <w:lastRenderedPageBreak/>
          <w:t xml:space="preserve">This command first executes the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build life cycle, which removes compiled classes from the Maven output directory, and then it executes the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build phase. </w:t>
        </w:r>
      </w:ins>
    </w:p>
    <w:p w:rsidR="00CB293E" w:rsidRPr="000F251C" w:rsidRDefault="00CB293E" w:rsidP="00CB293E">
      <w:pPr>
        <w:spacing w:before="100" w:beforeAutospacing="1" w:after="100" w:afterAutospacing="1" w:line="240" w:lineRule="auto"/>
        <w:rPr>
          <w:ins w:id="205" w:author="Unknown"/>
          <w:rFonts w:ascii="Times New Roman" w:eastAsia="Times New Roman" w:hAnsi="Times New Roman" w:cs="Times New Roman"/>
          <w:sz w:val="32"/>
          <w:szCs w:val="24"/>
        </w:rPr>
      </w:pPr>
      <w:ins w:id="206" w:author="Unknown">
        <w:r w:rsidRPr="000F251C">
          <w:rPr>
            <w:rFonts w:ascii="Times New Roman" w:eastAsia="Times New Roman" w:hAnsi="Times New Roman" w:cs="Times New Roman"/>
            <w:sz w:val="32"/>
            <w:szCs w:val="24"/>
          </w:rPr>
          <w:t xml:space="preserve">You can also execute a Maven goal (a subpart of a build phase) by passing the build phase and goal name concatenated with a : in between, as parameter to the Maven command.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sz w:val="28"/>
          <w:szCs w:val="20"/>
        </w:rPr>
      </w:pPr>
      <w:proofErr w:type="spellStart"/>
      <w:ins w:id="208" w:author="Unknown">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dependency:copy</w:t>
        </w:r>
        <w:proofErr w:type="spellEnd"/>
        <w:r w:rsidRPr="000F251C">
          <w:rPr>
            <w:rFonts w:ascii="Courier New" w:eastAsia="Times New Roman" w:hAnsi="Courier New" w:cs="Courier New"/>
            <w:sz w:val="28"/>
            <w:szCs w:val="20"/>
          </w:rPr>
          <w:t>-dependencies</w:t>
        </w:r>
      </w:ins>
    </w:p>
    <w:p w:rsidR="00CB293E" w:rsidRPr="000F251C" w:rsidRDefault="00CB293E" w:rsidP="00CB293E">
      <w:pPr>
        <w:spacing w:before="100" w:beforeAutospacing="1" w:after="100" w:afterAutospacing="1" w:line="240" w:lineRule="auto"/>
        <w:rPr>
          <w:ins w:id="209" w:author="Unknown"/>
          <w:rFonts w:ascii="Times New Roman" w:eastAsia="Times New Roman" w:hAnsi="Times New Roman" w:cs="Times New Roman"/>
          <w:sz w:val="32"/>
          <w:szCs w:val="24"/>
        </w:rPr>
      </w:pPr>
      <w:ins w:id="210" w:author="Unknown">
        <w:r w:rsidRPr="000F251C">
          <w:rPr>
            <w:rFonts w:ascii="Times New Roman" w:eastAsia="Times New Roman" w:hAnsi="Times New Roman" w:cs="Times New Roman"/>
            <w:sz w:val="32"/>
            <w:szCs w:val="24"/>
          </w:rPr>
          <w:t xml:space="preserve">This command executes the </w:t>
        </w:r>
        <w:r w:rsidRPr="000F251C">
          <w:rPr>
            <w:rFonts w:ascii="Courier New" w:eastAsia="Times New Roman" w:hAnsi="Courier New" w:cs="Courier New"/>
            <w:sz w:val="28"/>
          </w:rPr>
          <w:t>copy-dependencies</w:t>
        </w:r>
        <w:r w:rsidRPr="000F251C">
          <w:rPr>
            <w:rFonts w:ascii="Times New Roman" w:eastAsia="Times New Roman" w:hAnsi="Times New Roman" w:cs="Times New Roman"/>
            <w:sz w:val="32"/>
            <w:szCs w:val="24"/>
          </w:rPr>
          <w:t xml:space="preserve"> goal of the </w:t>
        </w:r>
        <w:r w:rsidRPr="000F251C">
          <w:rPr>
            <w:rFonts w:ascii="Courier New" w:eastAsia="Times New Roman" w:hAnsi="Courier New" w:cs="Courier New"/>
            <w:sz w:val="28"/>
          </w:rPr>
          <w:t>dependency</w:t>
        </w:r>
        <w:r w:rsidRPr="000F251C">
          <w:rPr>
            <w:rFonts w:ascii="Times New Roman" w:eastAsia="Times New Roman" w:hAnsi="Times New Roman" w:cs="Times New Roman"/>
            <w:sz w:val="32"/>
            <w:szCs w:val="24"/>
          </w:rPr>
          <w:t xml:space="preserve"> build phase. </w:t>
        </w:r>
      </w:ins>
    </w:p>
    <w:p w:rsidR="00CB293E" w:rsidRPr="000F251C" w:rsidRDefault="00CB293E" w:rsidP="00CB293E">
      <w:pPr>
        <w:spacing w:before="100" w:beforeAutospacing="1" w:after="100" w:afterAutospacing="1" w:line="240" w:lineRule="auto"/>
        <w:outlineLvl w:val="1"/>
        <w:rPr>
          <w:ins w:id="211" w:author="Unknown"/>
          <w:rFonts w:ascii="Times New Roman" w:eastAsia="Times New Roman" w:hAnsi="Times New Roman" w:cs="Times New Roman"/>
          <w:b/>
          <w:bCs/>
          <w:sz w:val="44"/>
          <w:szCs w:val="36"/>
        </w:rPr>
      </w:pPr>
      <w:bookmarkStart w:id="212" w:name="maven-directory-structure"/>
      <w:bookmarkEnd w:id="212"/>
      <w:ins w:id="213" w:author="Unknown">
        <w:r w:rsidRPr="000F251C">
          <w:rPr>
            <w:rFonts w:ascii="Times New Roman" w:eastAsia="Times New Roman" w:hAnsi="Times New Roman" w:cs="Times New Roman"/>
            <w:b/>
            <w:bCs/>
            <w:sz w:val="44"/>
            <w:szCs w:val="36"/>
          </w:rPr>
          <w:t>Maven Directory Structure</w:t>
        </w:r>
      </w:ins>
    </w:p>
    <w:p w:rsidR="00CB293E" w:rsidRPr="000F251C" w:rsidRDefault="00CB293E" w:rsidP="00CB293E">
      <w:pPr>
        <w:spacing w:before="100" w:beforeAutospacing="1" w:after="100" w:afterAutospacing="1" w:line="240" w:lineRule="auto"/>
        <w:rPr>
          <w:ins w:id="214" w:author="Unknown"/>
          <w:rFonts w:ascii="Times New Roman" w:eastAsia="Times New Roman" w:hAnsi="Times New Roman" w:cs="Times New Roman"/>
          <w:sz w:val="32"/>
          <w:szCs w:val="24"/>
        </w:rPr>
      </w:pPr>
      <w:ins w:id="215" w:author="Unknown">
        <w:r w:rsidRPr="000F251C">
          <w:rPr>
            <w:rFonts w:ascii="Times New Roman" w:eastAsia="Times New Roman" w:hAnsi="Times New Roman" w:cs="Times New Roman"/>
            <w:sz w:val="32"/>
            <w:szCs w:val="24"/>
          </w:rPr>
          <w:t xml:space="preserve">Maven has a standard directory structure. If you follow that directory structure for your project, you do not need to specify the directories of your source code, test code etc. in your POM file. </w:t>
        </w:r>
      </w:ins>
    </w:p>
    <w:p w:rsidR="00CB293E" w:rsidRPr="000F251C" w:rsidRDefault="00CB293E" w:rsidP="00CB293E">
      <w:pPr>
        <w:spacing w:before="100" w:beforeAutospacing="1" w:after="100" w:afterAutospacing="1" w:line="240" w:lineRule="auto"/>
        <w:rPr>
          <w:ins w:id="216" w:author="Unknown"/>
          <w:rFonts w:ascii="Times New Roman" w:eastAsia="Times New Roman" w:hAnsi="Times New Roman" w:cs="Times New Roman"/>
          <w:sz w:val="32"/>
          <w:szCs w:val="24"/>
        </w:rPr>
      </w:pPr>
      <w:ins w:id="217" w:author="Unknown">
        <w:r w:rsidRPr="000F251C">
          <w:rPr>
            <w:rFonts w:ascii="Times New Roman" w:eastAsia="Times New Roman" w:hAnsi="Times New Roman" w:cs="Times New Roman"/>
            <w:sz w:val="32"/>
            <w:szCs w:val="24"/>
          </w:rPr>
          <w:t xml:space="preserve">You can see the full directory layout in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"http://maven.apache.org/guides/introduction/introduction-to-the-standard-directory-layout.html"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Introduction to the Maven Standard Directory Layout</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w:t>
        </w:r>
      </w:ins>
    </w:p>
    <w:p w:rsidR="00CB293E" w:rsidRPr="000F251C" w:rsidRDefault="00CB293E" w:rsidP="00CB293E">
      <w:pPr>
        <w:spacing w:before="100" w:beforeAutospacing="1" w:after="100" w:afterAutospacing="1" w:line="240" w:lineRule="auto"/>
        <w:rPr>
          <w:ins w:id="218" w:author="Unknown"/>
          <w:rFonts w:ascii="Times New Roman" w:eastAsia="Times New Roman" w:hAnsi="Times New Roman" w:cs="Times New Roman"/>
          <w:sz w:val="32"/>
          <w:szCs w:val="24"/>
        </w:rPr>
      </w:pPr>
      <w:ins w:id="219" w:author="Unknown">
        <w:r w:rsidRPr="000F251C">
          <w:rPr>
            <w:rFonts w:ascii="Times New Roman" w:eastAsia="Times New Roman" w:hAnsi="Times New Roman" w:cs="Times New Roman"/>
            <w:sz w:val="32"/>
            <w:szCs w:val="24"/>
          </w:rPr>
          <w:t xml:space="preserve">Here are the most important directories: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sz w:val="28"/>
          <w:szCs w:val="20"/>
        </w:rPr>
      </w:pPr>
      <w:ins w:id="221"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src</w:t>
        </w:r>
        <w:proofErr w:type="spellEnd"/>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8"/>
          <w:szCs w:val="20"/>
        </w:rPr>
      </w:pPr>
      <w:ins w:id="223" w:author="Unknown">
        <w:r w:rsidRPr="000F251C">
          <w:rPr>
            <w:rFonts w:ascii="Courier New" w:eastAsia="Times New Roman" w:hAnsi="Courier New" w:cs="Courier New"/>
            <w:sz w:val="28"/>
            <w:szCs w:val="20"/>
          </w:rPr>
          <w:t xml:space="preserve">  - main</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8"/>
          <w:szCs w:val="20"/>
        </w:rPr>
      </w:pPr>
      <w:ins w:id="225" w:author="Unknown">
        <w:r w:rsidRPr="000F251C">
          <w:rPr>
            <w:rFonts w:ascii="Courier New" w:eastAsia="Times New Roman" w:hAnsi="Courier New" w:cs="Courier New"/>
            <w:sz w:val="28"/>
            <w:szCs w:val="20"/>
          </w:rPr>
          <w:t xml:space="preserve">    - java</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sz w:val="28"/>
          <w:szCs w:val="20"/>
        </w:rPr>
      </w:pPr>
      <w:ins w:id="227" w:author="Unknown">
        <w:r w:rsidRPr="000F251C">
          <w:rPr>
            <w:rFonts w:ascii="Courier New" w:eastAsia="Times New Roman" w:hAnsi="Courier New" w:cs="Courier New"/>
            <w:sz w:val="28"/>
            <w:szCs w:val="20"/>
          </w:rPr>
          <w:t xml:space="preserve">    - resources</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sz w:val="28"/>
          <w:szCs w:val="20"/>
        </w:rPr>
      </w:pPr>
      <w:ins w:id="229" w:author="Unknown">
        <w:r w:rsidRPr="000F251C">
          <w:rPr>
            <w:rFonts w:ascii="Courier New" w:eastAsia="Times New Roman" w:hAnsi="Courier New" w:cs="Courier New"/>
            <w:sz w:val="28"/>
            <w:szCs w:val="20"/>
          </w:rPr>
          <w:t xml:space="preserve">    - </w:t>
        </w:r>
        <w:proofErr w:type="spellStart"/>
        <w:r w:rsidRPr="000F251C">
          <w:rPr>
            <w:rFonts w:ascii="Courier New" w:eastAsia="Times New Roman" w:hAnsi="Courier New" w:cs="Courier New"/>
            <w:sz w:val="28"/>
            <w:szCs w:val="20"/>
          </w:rPr>
          <w:t>webapp</w:t>
        </w:r>
        <w:proofErr w:type="spellEnd"/>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sz w:val="28"/>
          <w:szCs w:val="20"/>
        </w:rPr>
      </w:pPr>
      <w:ins w:id="231" w:author="Unknown">
        <w:r w:rsidRPr="000F251C">
          <w:rPr>
            <w:rFonts w:ascii="Courier New" w:eastAsia="Times New Roman" w:hAnsi="Courier New" w:cs="Courier New"/>
            <w:sz w:val="28"/>
            <w:szCs w:val="20"/>
          </w:rPr>
          <w:t xml:space="preserve">  - test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Courier New" w:eastAsia="Times New Roman" w:hAnsi="Courier New" w:cs="Courier New"/>
          <w:sz w:val="28"/>
          <w:szCs w:val="20"/>
        </w:rPr>
      </w:pPr>
      <w:ins w:id="233" w:author="Unknown">
        <w:r w:rsidRPr="000F251C">
          <w:rPr>
            <w:rFonts w:ascii="Courier New" w:eastAsia="Times New Roman" w:hAnsi="Courier New" w:cs="Courier New"/>
            <w:sz w:val="28"/>
            <w:szCs w:val="20"/>
          </w:rPr>
          <w:t xml:space="preserve">    - java</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sz w:val="28"/>
          <w:szCs w:val="20"/>
        </w:rPr>
      </w:pPr>
      <w:ins w:id="235" w:author="Unknown">
        <w:r w:rsidRPr="000F251C">
          <w:rPr>
            <w:rFonts w:ascii="Courier New" w:eastAsia="Times New Roman" w:hAnsi="Courier New" w:cs="Courier New"/>
            <w:sz w:val="28"/>
            <w:szCs w:val="20"/>
          </w:rPr>
          <w:t xml:space="preserve">    - resources</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sz w:val="28"/>
          <w:szCs w:val="20"/>
        </w:rPr>
      </w:pPr>
      <w:ins w:id="238" w:author="Unknown">
        <w:r w:rsidRPr="000F251C">
          <w:rPr>
            <w:rFonts w:ascii="Courier New" w:eastAsia="Times New Roman" w:hAnsi="Courier New" w:cs="Courier New"/>
            <w:sz w:val="28"/>
            <w:szCs w:val="20"/>
          </w:rPr>
          <w:t>- target</w:t>
        </w:r>
      </w:ins>
    </w:p>
    <w:p w:rsidR="00CB293E" w:rsidRPr="000F251C" w:rsidRDefault="00CB293E" w:rsidP="00CB293E">
      <w:pPr>
        <w:spacing w:before="100" w:beforeAutospacing="1" w:after="100" w:afterAutospacing="1" w:line="240" w:lineRule="auto"/>
        <w:rPr>
          <w:ins w:id="239" w:author="Unknown"/>
          <w:rFonts w:ascii="Times New Roman" w:eastAsia="Times New Roman" w:hAnsi="Times New Roman" w:cs="Times New Roman"/>
          <w:sz w:val="32"/>
          <w:szCs w:val="24"/>
        </w:rPr>
      </w:pPr>
      <w:ins w:id="240" w:author="Unknown">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src</w:t>
        </w:r>
        <w:proofErr w:type="spellEnd"/>
        <w:r w:rsidRPr="000F251C">
          <w:rPr>
            <w:rFonts w:ascii="Times New Roman" w:eastAsia="Times New Roman" w:hAnsi="Times New Roman" w:cs="Times New Roman"/>
            <w:sz w:val="32"/>
            <w:szCs w:val="24"/>
          </w:rPr>
          <w:t xml:space="preserve"> directory is the root directory of your source code and test code. The </w:t>
        </w:r>
        <w:r w:rsidRPr="000F251C">
          <w:rPr>
            <w:rFonts w:ascii="Courier New" w:eastAsia="Times New Roman" w:hAnsi="Courier New" w:cs="Courier New"/>
            <w:sz w:val="28"/>
          </w:rPr>
          <w:t>main</w:t>
        </w:r>
        <w:r w:rsidRPr="000F251C">
          <w:rPr>
            <w:rFonts w:ascii="Times New Roman" w:eastAsia="Times New Roman" w:hAnsi="Times New Roman" w:cs="Times New Roman"/>
            <w:sz w:val="32"/>
            <w:szCs w:val="24"/>
          </w:rPr>
          <w:t xml:space="preserve"> directory is the root directory for source code related to the application itself (not test code). The </w:t>
        </w:r>
        <w:r w:rsidRPr="000F251C">
          <w:rPr>
            <w:rFonts w:ascii="Courier New" w:eastAsia="Times New Roman" w:hAnsi="Courier New" w:cs="Courier New"/>
            <w:sz w:val="28"/>
          </w:rPr>
          <w:t>test</w:t>
        </w:r>
        <w:r w:rsidRPr="000F251C">
          <w:rPr>
            <w:rFonts w:ascii="Times New Roman" w:eastAsia="Times New Roman" w:hAnsi="Times New Roman" w:cs="Times New Roman"/>
            <w:sz w:val="32"/>
            <w:szCs w:val="24"/>
          </w:rPr>
          <w:t xml:space="preserve"> directory contains the test </w:t>
        </w:r>
        <w:r w:rsidRPr="000F251C">
          <w:rPr>
            <w:rFonts w:ascii="Times New Roman" w:eastAsia="Times New Roman" w:hAnsi="Times New Roman" w:cs="Times New Roman"/>
            <w:sz w:val="32"/>
            <w:szCs w:val="24"/>
          </w:rPr>
          <w:lastRenderedPageBreak/>
          <w:t xml:space="preserve">source code. The </w:t>
        </w:r>
        <w:r w:rsidRPr="000F251C">
          <w:rPr>
            <w:rFonts w:ascii="Courier New" w:eastAsia="Times New Roman" w:hAnsi="Courier New" w:cs="Courier New"/>
            <w:sz w:val="28"/>
          </w:rPr>
          <w:t>java</w:t>
        </w:r>
        <w:r w:rsidRPr="000F251C">
          <w:rPr>
            <w:rFonts w:ascii="Times New Roman" w:eastAsia="Times New Roman" w:hAnsi="Times New Roman" w:cs="Times New Roman"/>
            <w:sz w:val="32"/>
            <w:szCs w:val="24"/>
          </w:rPr>
          <w:t xml:space="preserve"> directories under </w:t>
        </w:r>
        <w:r w:rsidRPr="000F251C">
          <w:rPr>
            <w:rFonts w:ascii="Courier New" w:eastAsia="Times New Roman" w:hAnsi="Courier New" w:cs="Courier New"/>
            <w:sz w:val="28"/>
          </w:rPr>
          <w:t>main</w:t>
        </w:r>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test</w:t>
        </w:r>
        <w:r w:rsidRPr="000F251C">
          <w:rPr>
            <w:rFonts w:ascii="Times New Roman" w:eastAsia="Times New Roman" w:hAnsi="Times New Roman" w:cs="Times New Roman"/>
            <w:sz w:val="32"/>
            <w:szCs w:val="24"/>
          </w:rPr>
          <w:t xml:space="preserve"> contains the Java code for the application itself (under </w:t>
        </w:r>
        <w:r w:rsidRPr="000F251C">
          <w:rPr>
            <w:rFonts w:ascii="Courier New" w:eastAsia="Times New Roman" w:hAnsi="Courier New" w:cs="Courier New"/>
            <w:sz w:val="28"/>
          </w:rPr>
          <w:t>main</w:t>
        </w:r>
        <w:r w:rsidRPr="000F251C">
          <w:rPr>
            <w:rFonts w:ascii="Times New Roman" w:eastAsia="Times New Roman" w:hAnsi="Times New Roman" w:cs="Times New Roman"/>
            <w:sz w:val="32"/>
            <w:szCs w:val="24"/>
          </w:rPr>
          <w:t xml:space="preserve">) and the Java code for the tests (under test). </w:t>
        </w:r>
      </w:ins>
    </w:p>
    <w:p w:rsidR="00CB293E" w:rsidRPr="000F251C" w:rsidRDefault="00CB293E" w:rsidP="00CB293E">
      <w:pPr>
        <w:spacing w:before="100" w:beforeAutospacing="1" w:after="100" w:afterAutospacing="1" w:line="240" w:lineRule="auto"/>
        <w:rPr>
          <w:ins w:id="241" w:author="Unknown"/>
          <w:rFonts w:ascii="Times New Roman" w:eastAsia="Times New Roman" w:hAnsi="Times New Roman" w:cs="Times New Roman"/>
          <w:sz w:val="32"/>
          <w:szCs w:val="24"/>
        </w:rPr>
      </w:pPr>
      <w:ins w:id="242" w:author="Unknown">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resources</w:t>
        </w:r>
        <w:r w:rsidRPr="000F251C">
          <w:rPr>
            <w:rFonts w:ascii="Times New Roman" w:eastAsia="Times New Roman" w:hAnsi="Times New Roman" w:cs="Times New Roman"/>
            <w:sz w:val="32"/>
            <w:szCs w:val="24"/>
          </w:rPr>
          <w:t xml:space="preserve"> directory contains other resources needed by your project. This could be property files used for internationalization of an application, or something else. </w:t>
        </w:r>
      </w:ins>
    </w:p>
    <w:p w:rsidR="00CB293E" w:rsidRPr="000F251C" w:rsidRDefault="00CB293E" w:rsidP="00CB293E">
      <w:pPr>
        <w:spacing w:before="100" w:beforeAutospacing="1" w:after="100" w:afterAutospacing="1" w:line="240" w:lineRule="auto"/>
        <w:rPr>
          <w:ins w:id="243" w:author="Unknown"/>
          <w:rFonts w:ascii="Times New Roman" w:eastAsia="Times New Roman" w:hAnsi="Times New Roman" w:cs="Times New Roman"/>
          <w:sz w:val="32"/>
          <w:szCs w:val="24"/>
        </w:rPr>
      </w:pPr>
      <w:ins w:id="244" w:author="Unknown">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webapp</w:t>
        </w:r>
        <w:proofErr w:type="spellEnd"/>
        <w:r w:rsidRPr="000F251C">
          <w:rPr>
            <w:rFonts w:ascii="Times New Roman" w:eastAsia="Times New Roman" w:hAnsi="Times New Roman" w:cs="Times New Roman"/>
            <w:sz w:val="32"/>
            <w:szCs w:val="24"/>
          </w:rPr>
          <w:t xml:space="preserve"> directory contains your Java web application, if your project is a web application. The </w:t>
        </w:r>
        <w:proofErr w:type="spellStart"/>
        <w:r w:rsidRPr="000F251C">
          <w:rPr>
            <w:rFonts w:ascii="Courier New" w:eastAsia="Times New Roman" w:hAnsi="Courier New" w:cs="Courier New"/>
            <w:sz w:val="28"/>
          </w:rPr>
          <w:t>webapp</w:t>
        </w:r>
        <w:proofErr w:type="spellEnd"/>
        <w:r w:rsidRPr="000F251C">
          <w:rPr>
            <w:rFonts w:ascii="Times New Roman" w:eastAsia="Times New Roman" w:hAnsi="Times New Roman" w:cs="Times New Roman"/>
            <w:sz w:val="32"/>
            <w:szCs w:val="24"/>
          </w:rPr>
          <w:t xml:space="preserve"> directory will then be the root directory of the web application. Thus the </w:t>
        </w:r>
        <w:proofErr w:type="spellStart"/>
        <w:r w:rsidRPr="000F251C">
          <w:rPr>
            <w:rFonts w:ascii="Courier New" w:eastAsia="Times New Roman" w:hAnsi="Courier New" w:cs="Courier New"/>
            <w:sz w:val="28"/>
          </w:rPr>
          <w:t>webapp</w:t>
        </w:r>
        <w:proofErr w:type="spellEnd"/>
        <w:r w:rsidRPr="000F251C">
          <w:rPr>
            <w:rFonts w:ascii="Times New Roman" w:eastAsia="Times New Roman" w:hAnsi="Times New Roman" w:cs="Times New Roman"/>
            <w:sz w:val="32"/>
            <w:szCs w:val="24"/>
          </w:rPr>
          <w:t xml:space="preserve"> directory contains the </w:t>
        </w:r>
        <w:r w:rsidRPr="000F251C">
          <w:rPr>
            <w:rFonts w:ascii="Courier New" w:eastAsia="Times New Roman" w:hAnsi="Courier New" w:cs="Courier New"/>
            <w:sz w:val="28"/>
          </w:rPr>
          <w:t>WEB-INF</w:t>
        </w:r>
        <w:r w:rsidRPr="000F251C">
          <w:rPr>
            <w:rFonts w:ascii="Times New Roman" w:eastAsia="Times New Roman" w:hAnsi="Times New Roman" w:cs="Times New Roman"/>
            <w:sz w:val="32"/>
            <w:szCs w:val="24"/>
          </w:rPr>
          <w:t xml:space="preserve"> directory etc. </w:t>
        </w:r>
      </w:ins>
    </w:p>
    <w:p w:rsidR="00CB293E" w:rsidRPr="000F251C" w:rsidRDefault="00CB293E" w:rsidP="00CB293E">
      <w:pPr>
        <w:spacing w:before="100" w:beforeAutospacing="1" w:after="100" w:afterAutospacing="1" w:line="240" w:lineRule="auto"/>
        <w:rPr>
          <w:ins w:id="245" w:author="Unknown"/>
          <w:rFonts w:ascii="Times New Roman" w:eastAsia="Times New Roman" w:hAnsi="Times New Roman" w:cs="Times New Roman"/>
          <w:sz w:val="32"/>
          <w:szCs w:val="24"/>
        </w:rPr>
      </w:pPr>
      <w:ins w:id="246" w:author="Unknown">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target</w:t>
        </w:r>
        <w:r w:rsidRPr="000F251C">
          <w:rPr>
            <w:rFonts w:ascii="Times New Roman" w:eastAsia="Times New Roman" w:hAnsi="Times New Roman" w:cs="Times New Roman"/>
            <w:sz w:val="32"/>
            <w:szCs w:val="24"/>
          </w:rPr>
          <w:t xml:space="preserve"> directory is created by Maven. It contains all the compiled classes, JAR files etc. produced by Maven. When executing the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build phase, it is the </w:t>
        </w:r>
        <w:r w:rsidRPr="000F251C">
          <w:rPr>
            <w:rFonts w:ascii="Courier New" w:eastAsia="Times New Roman" w:hAnsi="Courier New" w:cs="Courier New"/>
            <w:sz w:val="28"/>
          </w:rPr>
          <w:t>target</w:t>
        </w:r>
        <w:r w:rsidRPr="000F251C">
          <w:rPr>
            <w:rFonts w:ascii="Times New Roman" w:eastAsia="Times New Roman" w:hAnsi="Times New Roman" w:cs="Times New Roman"/>
            <w:sz w:val="32"/>
            <w:szCs w:val="24"/>
          </w:rPr>
          <w:t xml:space="preserve"> directory which is cleaned. </w:t>
        </w:r>
      </w:ins>
    </w:p>
    <w:p w:rsidR="00CB293E" w:rsidRPr="000F251C" w:rsidRDefault="00CB293E" w:rsidP="00CB293E">
      <w:pPr>
        <w:spacing w:before="100" w:beforeAutospacing="1" w:after="100" w:afterAutospacing="1" w:line="240" w:lineRule="auto"/>
        <w:outlineLvl w:val="1"/>
        <w:rPr>
          <w:ins w:id="247" w:author="Unknown"/>
          <w:rFonts w:ascii="Times New Roman" w:eastAsia="Times New Roman" w:hAnsi="Times New Roman" w:cs="Times New Roman"/>
          <w:b/>
          <w:bCs/>
          <w:sz w:val="44"/>
          <w:szCs w:val="36"/>
        </w:rPr>
      </w:pPr>
      <w:bookmarkStart w:id="248" w:name="maven-project-dependencies"/>
      <w:bookmarkEnd w:id="248"/>
      <w:ins w:id="249" w:author="Unknown">
        <w:r w:rsidRPr="000F251C">
          <w:rPr>
            <w:rFonts w:ascii="Times New Roman" w:eastAsia="Times New Roman" w:hAnsi="Times New Roman" w:cs="Times New Roman"/>
            <w:b/>
            <w:bCs/>
            <w:sz w:val="44"/>
            <w:szCs w:val="36"/>
          </w:rPr>
          <w:t>Project Dependencies</w:t>
        </w:r>
      </w:ins>
    </w:p>
    <w:p w:rsidR="00CB293E" w:rsidRPr="000F251C" w:rsidRDefault="00CB293E" w:rsidP="00CB293E">
      <w:pPr>
        <w:spacing w:before="100" w:beforeAutospacing="1" w:after="100" w:afterAutospacing="1" w:line="240" w:lineRule="auto"/>
        <w:rPr>
          <w:ins w:id="250" w:author="Unknown"/>
          <w:rFonts w:ascii="Times New Roman" w:eastAsia="Times New Roman" w:hAnsi="Times New Roman" w:cs="Times New Roman"/>
          <w:sz w:val="32"/>
          <w:szCs w:val="24"/>
        </w:rPr>
      </w:pPr>
      <w:ins w:id="251" w:author="Unknown">
        <w:r w:rsidRPr="000F251C">
          <w:rPr>
            <w:rFonts w:ascii="Times New Roman" w:eastAsia="Times New Roman" w:hAnsi="Times New Roman" w:cs="Times New Roman"/>
            <w:sz w:val="32"/>
            <w:szCs w:val="24"/>
          </w:rPr>
          <w:t xml:space="preserve">Unless your project is small, your project may need external Java APIs or frameworks which are packaged in their own JAR files. These JAR files are needed on the </w:t>
        </w:r>
        <w:proofErr w:type="spellStart"/>
        <w:r w:rsidRPr="000F251C">
          <w:rPr>
            <w:rFonts w:ascii="Times New Roman" w:eastAsia="Times New Roman" w:hAnsi="Times New Roman" w:cs="Times New Roman"/>
            <w:sz w:val="32"/>
            <w:szCs w:val="24"/>
          </w:rPr>
          <w:t>classpath</w:t>
        </w:r>
        <w:proofErr w:type="spellEnd"/>
        <w:r w:rsidRPr="000F251C">
          <w:rPr>
            <w:rFonts w:ascii="Times New Roman" w:eastAsia="Times New Roman" w:hAnsi="Times New Roman" w:cs="Times New Roman"/>
            <w:sz w:val="32"/>
            <w:szCs w:val="24"/>
          </w:rPr>
          <w:t xml:space="preserve"> when you compile your project code. </w:t>
        </w:r>
      </w:ins>
    </w:p>
    <w:p w:rsidR="00CB293E" w:rsidRPr="000F251C" w:rsidRDefault="00CB293E" w:rsidP="00CB293E">
      <w:pPr>
        <w:spacing w:before="100" w:beforeAutospacing="1" w:after="100" w:afterAutospacing="1" w:line="240" w:lineRule="auto"/>
        <w:rPr>
          <w:ins w:id="252" w:author="Unknown"/>
          <w:rFonts w:ascii="Times New Roman" w:eastAsia="Times New Roman" w:hAnsi="Times New Roman" w:cs="Times New Roman"/>
          <w:sz w:val="32"/>
          <w:szCs w:val="24"/>
        </w:rPr>
      </w:pPr>
      <w:ins w:id="253" w:author="Unknown">
        <w:r w:rsidRPr="000F251C">
          <w:rPr>
            <w:rFonts w:ascii="Times New Roman" w:eastAsia="Times New Roman" w:hAnsi="Times New Roman" w:cs="Times New Roman"/>
            <w:sz w:val="32"/>
            <w:szCs w:val="24"/>
          </w:rPr>
          <w:t xml:space="preserve">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 </w:t>
        </w:r>
      </w:ins>
    </w:p>
    <w:p w:rsidR="00CB293E" w:rsidRPr="000F251C" w:rsidRDefault="00CB293E" w:rsidP="00CB293E">
      <w:pPr>
        <w:spacing w:before="100" w:beforeAutospacing="1" w:after="100" w:afterAutospacing="1" w:line="240" w:lineRule="auto"/>
        <w:rPr>
          <w:ins w:id="254" w:author="Unknown"/>
          <w:rFonts w:ascii="Times New Roman" w:eastAsia="Times New Roman" w:hAnsi="Times New Roman" w:cs="Times New Roman"/>
          <w:sz w:val="32"/>
          <w:szCs w:val="24"/>
        </w:rPr>
      </w:pPr>
      <w:ins w:id="255" w:author="Unknown">
        <w:r w:rsidRPr="000F251C">
          <w:rPr>
            <w:rFonts w:ascii="Times New Roman" w:eastAsia="Times New Roman" w:hAnsi="Times New Roman" w:cs="Times New Roman"/>
            <w:sz w:val="32"/>
            <w:szCs w:val="24"/>
          </w:rPr>
          <w:t xml:space="preserve">Luckily, Maven has built-in dependency management. You specify in the POM file what external libraries your project depends on, and which version, and then Maven downloads them for you and puts them in your local Maven repository. If any of these external libraries need other libraries, then these other libraries are also downloaded into your local Maven repository. </w:t>
        </w:r>
      </w:ins>
    </w:p>
    <w:p w:rsidR="00CB293E" w:rsidRPr="000F251C" w:rsidRDefault="00CB293E" w:rsidP="00CB293E">
      <w:pPr>
        <w:spacing w:before="100" w:beforeAutospacing="1" w:after="100" w:afterAutospacing="1" w:line="240" w:lineRule="auto"/>
        <w:rPr>
          <w:ins w:id="256" w:author="Unknown"/>
          <w:rFonts w:ascii="Times New Roman" w:eastAsia="Times New Roman" w:hAnsi="Times New Roman" w:cs="Times New Roman"/>
          <w:sz w:val="32"/>
          <w:szCs w:val="24"/>
        </w:rPr>
      </w:pPr>
      <w:ins w:id="257" w:author="Unknown">
        <w:r w:rsidRPr="000F251C">
          <w:rPr>
            <w:rFonts w:ascii="Times New Roman" w:eastAsia="Times New Roman" w:hAnsi="Times New Roman" w:cs="Times New Roman"/>
            <w:sz w:val="32"/>
            <w:szCs w:val="24"/>
          </w:rPr>
          <w:lastRenderedPageBreak/>
          <w:t xml:space="preserve">You specify your project dependencies inside the </w:t>
        </w:r>
        <w:r w:rsidRPr="000F251C">
          <w:rPr>
            <w:rFonts w:ascii="Courier New" w:eastAsia="Times New Roman" w:hAnsi="Courier New" w:cs="Courier New"/>
            <w:sz w:val="28"/>
          </w:rPr>
          <w:t>dependencies</w:t>
        </w:r>
        <w:r w:rsidRPr="000F251C">
          <w:rPr>
            <w:rFonts w:ascii="Times New Roman" w:eastAsia="Times New Roman" w:hAnsi="Times New Roman" w:cs="Times New Roman"/>
            <w:sz w:val="32"/>
            <w:szCs w:val="24"/>
          </w:rPr>
          <w:t xml:space="preserve"> element in the POM file.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sz w:val="28"/>
          <w:szCs w:val="20"/>
        </w:rPr>
      </w:pPr>
      <w:ins w:id="259" w:author="Unknown">
        <w:r w:rsidRPr="000F251C">
          <w:rPr>
            <w:rFonts w:ascii="Courier New" w:eastAsia="Times New Roman" w:hAnsi="Courier New" w:cs="Courier New"/>
            <w:sz w:val="28"/>
            <w:szCs w:val="20"/>
          </w:rPr>
          <w:t xml:space="preserve">&lt;project </w:t>
        </w:r>
        <w:proofErr w:type="spellStart"/>
        <w:r w:rsidRPr="000F251C">
          <w:rPr>
            <w:rFonts w:ascii="Courier New" w:eastAsia="Times New Roman" w:hAnsi="Courier New" w:cs="Courier New"/>
            <w:sz w:val="28"/>
            <w:szCs w:val="20"/>
          </w:rPr>
          <w:t>xmlns</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sz w:val="28"/>
          <w:szCs w:val="20"/>
        </w:rPr>
      </w:pPr>
      <w:ins w:id="261"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xmlns:xsi</w:t>
        </w:r>
        <w:proofErr w:type="spellEnd"/>
        <w:r w:rsidRPr="000F251C">
          <w:rPr>
            <w:rFonts w:ascii="Courier New" w:eastAsia="Times New Roman" w:hAnsi="Courier New" w:cs="Courier New"/>
            <w:sz w:val="28"/>
            <w:szCs w:val="20"/>
          </w:rPr>
          <w:t>="http://www.w3.org/2001/XMLSchema-instance"</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sz w:val="28"/>
          <w:szCs w:val="20"/>
        </w:rPr>
      </w:pPr>
      <w:ins w:id="263"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xsi:schemaLocation</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sz w:val="28"/>
          <w:szCs w:val="20"/>
        </w:rPr>
      </w:pPr>
      <w:ins w:id="265" w:author="Unknown">
        <w:r w:rsidRPr="000F251C">
          <w:rPr>
            <w:rFonts w:ascii="Courier New" w:eastAsia="Times New Roman" w:hAnsi="Courier New" w:cs="Courier New"/>
            <w:sz w:val="28"/>
            <w:szCs w:val="20"/>
          </w:rPr>
          <w:t xml:space="preserve">   http://maven.apache.org/xsd/maven-4.0.0.xsd"&gt;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sz w:val="28"/>
          <w:szCs w:val="20"/>
        </w:rPr>
      </w:pPr>
      <w:ins w:id="267"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&gt;4.0.0&lt;/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sz w:val="28"/>
          <w:szCs w:val="20"/>
        </w:rPr>
      </w:pPr>
      <w:ins w:id="270"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com.jenkov.crawler</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sz w:val="28"/>
          <w:szCs w:val="20"/>
        </w:rPr>
      </w:pPr>
      <w:ins w:id="272"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&gt;java-web-crawler&lt;/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sz w:val="28"/>
          <w:szCs w:val="20"/>
        </w:rPr>
      </w:pPr>
      <w:ins w:id="274" w:author="Unknown">
        <w:r w:rsidRPr="000F251C">
          <w:rPr>
            <w:rFonts w:ascii="Courier New" w:eastAsia="Times New Roman" w:hAnsi="Courier New" w:cs="Courier New"/>
            <w:sz w:val="28"/>
            <w:szCs w:val="20"/>
          </w:rPr>
          <w:t xml:space="preserve">    &lt;version&gt;1.0.0&lt;/version&gt;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 w:author="Unknown"/>
          <w:rFonts w:ascii="Courier New" w:eastAsia="Times New Roman" w:hAnsi="Courier New" w:cs="Courier New"/>
          <w:b/>
          <w:bCs/>
          <w:sz w:val="28"/>
          <w:szCs w:val="20"/>
        </w:rPr>
      </w:pPr>
      <w:ins w:id="276" w:author="Unknown">
        <w:r w:rsidRPr="000F251C">
          <w:rPr>
            <w:rFonts w:ascii="Courier New" w:eastAsia="Times New Roman" w:hAnsi="Courier New" w:cs="Courier New"/>
            <w:sz w:val="28"/>
            <w:szCs w:val="20"/>
          </w:rPr>
          <w:t xml:space="preserv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b/>
          <w:bCs/>
          <w:sz w:val="28"/>
          <w:szCs w:val="20"/>
        </w:rPr>
      </w:pPr>
      <w:ins w:id="278" w:author="Unknown">
        <w:r w:rsidRPr="000F251C">
          <w:rPr>
            <w:rFonts w:ascii="Courier New" w:eastAsia="Times New Roman" w:hAnsi="Courier New" w:cs="Courier New"/>
            <w:b/>
            <w:bCs/>
            <w:sz w:val="28"/>
            <w:szCs w:val="20"/>
          </w:rPr>
          <w:t xml:space="preserve">      &lt;dependencies&gt;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b/>
          <w:bCs/>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b/>
          <w:bCs/>
          <w:sz w:val="28"/>
          <w:szCs w:val="20"/>
        </w:rPr>
      </w:pPr>
      <w:ins w:id="281" w:author="Unknown">
        <w:r w:rsidRPr="000F251C">
          <w:rPr>
            <w:rFonts w:ascii="Courier New" w:eastAsia="Times New Roman" w:hAnsi="Courier New" w:cs="Courier New"/>
            <w:b/>
            <w:bCs/>
            <w:sz w:val="28"/>
            <w:szCs w:val="20"/>
          </w:rPr>
          <w:t xml:space="preserve">        &lt;dependency&gt;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b/>
          <w:bCs/>
          <w:sz w:val="28"/>
          <w:szCs w:val="20"/>
        </w:rPr>
      </w:pPr>
      <w:ins w:id="283"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groupId</w:t>
        </w:r>
        <w:proofErr w:type="spellEnd"/>
        <w:r w:rsidRPr="000F251C">
          <w:rPr>
            <w:rFonts w:ascii="Courier New" w:eastAsia="Times New Roman" w:hAnsi="Courier New" w:cs="Courier New"/>
            <w:b/>
            <w:bCs/>
            <w:sz w:val="28"/>
            <w:szCs w:val="20"/>
          </w:rPr>
          <w:t>&gt;</w:t>
        </w:r>
        <w:proofErr w:type="spellStart"/>
        <w:r w:rsidRPr="000F251C">
          <w:rPr>
            <w:rFonts w:ascii="Courier New" w:eastAsia="Times New Roman" w:hAnsi="Courier New" w:cs="Courier New"/>
            <w:b/>
            <w:bCs/>
            <w:sz w:val="28"/>
            <w:szCs w:val="20"/>
          </w:rPr>
          <w:t>org.jsoup</w:t>
        </w:r>
        <w:proofErr w:type="spellEnd"/>
        <w:r w:rsidRPr="000F251C">
          <w:rPr>
            <w:rFonts w:ascii="Courier New" w:eastAsia="Times New Roman" w:hAnsi="Courier New" w:cs="Courier New"/>
            <w:b/>
            <w:bCs/>
            <w:sz w:val="28"/>
            <w:szCs w:val="20"/>
          </w:rPr>
          <w:t>&lt;/</w:t>
        </w:r>
        <w:proofErr w:type="spellStart"/>
        <w:r w:rsidRPr="000F251C">
          <w:rPr>
            <w:rFonts w:ascii="Courier New" w:eastAsia="Times New Roman" w:hAnsi="Courier New" w:cs="Courier New"/>
            <w:b/>
            <w:bCs/>
            <w:sz w:val="28"/>
            <w:szCs w:val="20"/>
          </w:rPr>
          <w:t>groupId</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b/>
          <w:bCs/>
          <w:sz w:val="28"/>
          <w:szCs w:val="20"/>
        </w:rPr>
      </w:pPr>
      <w:ins w:id="285"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artifactId</w:t>
        </w:r>
        <w:proofErr w:type="spellEnd"/>
        <w:r w:rsidRPr="000F251C">
          <w:rPr>
            <w:rFonts w:ascii="Courier New" w:eastAsia="Times New Roman" w:hAnsi="Courier New" w:cs="Courier New"/>
            <w:b/>
            <w:bCs/>
            <w:sz w:val="28"/>
            <w:szCs w:val="20"/>
          </w:rPr>
          <w:t>&gt;</w:t>
        </w:r>
        <w:proofErr w:type="spellStart"/>
        <w:r w:rsidRPr="000F251C">
          <w:rPr>
            <w:rFonts w:ascii="Courier New" w:eastAsia="Times New Roman" w:hAnsi="Courier New" w:cs="Courier New"/>
            <w:b/>
            <w:bCs/>
            <w:sz w:val="28"/>
            <w:szCs w:val="20"/>
          </w:rPr>
          <w:t>jsoup</w:t>
        </w:r>
        <w:proofErr w:type="spellEnd"/>
        <w:r w:rsidRPr="000F251C">
          <w:rPr>
            <w:rFonts w:ascii="Courier New" w:eastAsia="Times New Roman" w:hAnsi="Courier New" w:cs="Courier New"/>
            <w:b/>
            <w:bCs/>
            <w:sz w:val="28"/>
            <w:szCs w:val="20"/>
          </w:rPr>
          <w:t>&lt;/</w:t>
        </w:r>
        <w:proofErr w:type="spellStart"/>
        <w:r w:rsidRPr="000F251C">
          <w:rPr>
            <w:rFonts w:ascii="Courier New" w:eastAsia="Times New Roman" w:hAnsi="Courier New" w:cs="Courier New"/>
            <w:b/>
            <w:bCs/>
            <w:sz w:val="28"/>
            <w:szCs w:val="20"/>
          </w:rPr>
          <w:t>artifactId</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b/>
          <w:bCs/>
          <w:sz w:val="28"/>
          <w:szCs w:val="20"/>
        </w:rPr>
      </w:pPr>
      <w:ins w:id="287" w:author="Unknown">
        <w:r w:rsidRPr="000F251C">
          <w:rPr>
            <w:rFonts w:ascii="Courier New" w:eastAsia="Times New Roman" w:hAnsi="Courier New" w:cs="Courier New"/>
            <w:b/>
            <w:bCs/>
            <w:sz w:val="28"/>
            <w:szCs w:val="20"/>
          </w:rPr>
          <w:t xml:space="preserve">          &lt;version&gt;1.7.1&lt;/version&gt;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b/>
          <w:bCs/>
          <w:sz w:val="28"/>
          <w:szCs w:val="20"/>
        </w:rPr>
      </w:pPr>
      <w:ins w:id="289" w:author="Unknown">
        <w:r w:rsidRPr="000F251C">
          <w:rPr>
            <w:rFonts w:ascii="Courier New" w:eastAsia="Times New Roman" w:hAnsi="Courier New" w:cs="Courier New"/>
            <w:b/>
            <w:bCs/>
            <w:sz w:val="28"/>
            <w:szCs w:val="20"/>
          </w:rPr>
          <w:t xml:space="preserve">        &lt;/dependency&gt;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Courier New" w:eastAsia="Times New Roman" w:hAnsi="Courier New" w:cs="Courier New"/>
          <w:b/>
          <w:bCs/>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b/>
          <w:bCs/>
          <w:sz w:val="28"/>
          <w:szCs w:val="20"/>
        </w:rPr>
      </w:pPr>
      <w:ins w:id="292" w:author="Unknown">
        <w:r w:rsidRPr="000F251C">
          <w:rPr>
            <w:rFonts w:ascii="Courier New" w:eastAsia="Times New Roman" w:hAnsi="Courier New" w:cs="Courier New"/>
            <w:b/>
            <w:bCs/>
            <w:sz w:val="28"/>
            <w:szCs w:val="20"/>
          </w:rPr>
          <w:t xml:space="preserve">        &lt;dependency&gt;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b/>
          <w:bCs/>
          <w:sz w:val="28"/>
          <w:szCs w:val="20"/>
        </w:rPr>
      </w:pPr>
      <w:ins w:id="294"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groupId</w:t>
        </w:r>
        <w:proofErr w:type="spellEnd"/>
        <w:r w:rsidRPr="000F251C">
          <w:rPr>
            <w:rFonts w:ascii="Courier New" w:eastAsia="Times New Roman" w:hAnsi="Courier New" w:cs="Courier New"/>
            <w:b/>
            <w:bCs/>
            <w:sz w:val="28"/>
            <w:szCs w:val="20"/>
          </w:rPr>
          <w:t>&gt;</w:t>
        </w:r>
        <w:proofErr w:type="spellStart"/>
        <w:r w:rsidRPr="000F251C">
          <w:rPr>
            <w:rFonts w:ascii="Courier New" w:eastAsia="Times New Roman" w:hAnsi="Courier New" w:cs="Courier New"/>
            <w:b/>
            <w:bCs/>
            <w:sz w:val="28"/>
            <w:szCs w:val="20"/>
          </w:rPr>
          <w:t>junit</w:t>
        </w:r>
        <w:proofErr w:type="spellEnd"/>
        <w:r w:rsidRPr="000F251C">
          <w:rPr>
            <w:rFonts w:ascii="Courier New" w:eastAsia="Times New Roman" w:hAnsi="Courier New" w:cs="Courier New"/>
            <w:b/>
            <w:bCs/>
            <w:sz w:val="28"/>
            <w:szCs w:val="20"/>
          </w:rPr>
          <w:t>&lt;/</w:t>
        </w:r>
        <w:proofErr w:type="spellStart"/>
        <w:r w:rsidRPr="000F251C">
          <w:rPr>
            <w:rFonts w:ascii="Courier New" w:eastAsia="Times New Roman" w:hAnsi="Courier New" w:cs="Courier New"/>
            <w:b/>
            <w:bCs/>
            <w:sz w:val="28"/>
            <w:szCs w:val="20"/>
          </w:rPr>
          <w:t>groupId</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b/>
          <w:bCs/>
          <w:sz w:val="28"/>
          <w:szCs w:val="20"/>
        </w:rPr>
      </w:pPr>
      <w:ins w:id="296" w:author="Unknown">
        <w:r w:rsidRPr="000F251C">
          <w:rPr>
            <w:rFonts w:ascii="Courier New" w:eastAsia="Times New Roman" w:hAnsi="Courier New" w:cs="Courier New"/>
            <w:b/>
            <w:bCs/>
            <w:sz w:val="28"/>
            <w:szCs w:val="20"/>
          </w:rPr>
          <w:t xml:space="preserve">          &lt;</w:t>
        </w:r>
        <w:proofErr w:type="spellStart"/>
        <w:r w:rsidRPr="000F251C">
          <w:rPr>
            <w:rFonts w:ascii="Courier New" w:eastAsia="Times New Roman" w:hAnsi="Courier New" w:cs="Courier New"/>
            <w:b/>
            <w:bCs/>
            <w:sz w:val="28"/>
            <w:szCs w:val="20"/>
          </w:rPr>
          <w:t>artifactId</w:t>
        </w:r>
        <w:proofErr w:type="spellEnd"/>
        <w:r w:rsidRPr="000F251C">
          <w:rPr>
            <w:rFonts w:ascii="Courier New" w:eastAsia="Times New Roman" w:hAnsi="Courier New" w:cs="Courier New"/>
            <w:b/>
            <w:bCs/>
            <w:sz w:val="28"/>
            <w:szCs w:val="20"/>
          </w:rPr>
          <w:t>&gt;</w:t>
        </w:r>
        <w:proofErr w:type="spellStart"/>
        <w:r w:rsidRPr="000F251C">
          <w:rPr>
            <w:rFonts w:ascii="Courier New" w:eastAsia="Times New Roman" w:hAnsi="Courier New" w:cs="Courier New"/>
            <w:b/>
            <w:bCs/>
            <w:sz w:val="28"/>
            <w:szCs w:val="20"/>
          </w:rPr>
          <w:t>junit</w:t>
        </w:r>
        <w:proofErr w:type="spellEnd"/>
        <w:r w:rsidRPr="000F251C">
          <w:rPr>
            <w:rFonts w:ascii="Courier New" w:eastAsia="Times New Roman" w:hAnsi="Courier New" w:cs="Courier New"/>
            <w:b/>
            <w:bCs/>
            <w:sz w:val="28"/>
            <w:szCs w:val="20"/>
          </w:rPr>
          <w:t>&lt;/</w:t>
        </w:r>
        <w:proofErr w:type="spellStart"/>
        <w:r w:rsidRPr="000F251C">
          <w:rPr>
            <w:rFonts w:ascii="Courier New" w:eastAsia="Times New Roman" w:hAnsi="Courier New" w:cs="Courier New"/>
            <w:b/>
            <w:bCs/>
            <w:sz w:val="28"/>
            <w:szCs w:val="20"/>
          </w:rPr>
          <w:t>artifactId</w:t>
        </w:r>
        <w:proofErr w:type="spellEnd"/>
        <w:r w:rsidRPr="000F251C">
          <w:rPr>
            <w:rFonts w:ascii="Courier New" w:eastAsia="Times New Roman" w:hAnsi="Courier New" w:cs="Courier New"/>
            <w:b/>
            <w:bCs/>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b/>
          <w:bCs/>
          <w:sz w:val="28"/>
          <w:szCs w:val="20"/>
        </w:rPr>
      </w:pPr>
      <w:ins w:id="298" w:author="Unknown">
        <w:r w:rsidRPr="000F251C">
          <w:rPr>
            <w:rFonts w:ascii="Courier New" w:eastAsia="Times New Roman" w:hAnsi="Courier New" w:cs="Courier New"/>
            <w:b/>
            <w:bCs/>
            <w:sz w:val="28"/>
            <w:szCs w:val="20"/>
          </w:rPr>
          <w:t xml:space="preserve">          &lt;version&gt;4.8.1&lt;/version&gt;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b/>
          <w:bCs/>
          <w:sz w:val="28"/>
          <w:szCs w:val="20"/>
        </w:rPr>
      </w:pPr>
      <w:ins w:id="300" w:author="Unknown">
        <w:r w:rsidRPr="000F251C">
          <w:rPr>
            <w:rFonts w:ascii="Courier New" w:eastAsia="Times New Roman" w:hAnsi="Courier New" w:cs="Courier New"/>
            <w:b/>
            <w:bCs/>
            <w:sz w:val="28"/>
            <w:szCs w:val="20"/>
          </w:rPr>
          <w:t xml:space="preserve">          &lt;scope&gt;test&lt;/scope&gt;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b/>
          <w:bCs/>
          <w:sz w:val="28"/>
          <w:szCs w:val="20"/>
        </w:rPr>
      </w:pPr>
      <w:ins w:id="302" w:author="Unknown">
        <w:r w:rsidRPr="000F251C">
          <w:rPr>
            <w:rFonts w:ascii="Courier New" w:eastAsia="Times New Roman" w:hAnsi="Courier New" w:cs="Courier New"/>
            <w:b/>
            <w:bCs/>
            <w:sz w:val="28"/>
            <w:szCs w:val="20"/>
          </w:rPr>
          <w:t xml:space="preserve">        &lt;/dependency&gt;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b/>
          <w:bCs/>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b/>
          <w:bCs/>
          <w:sz w:val="28"/>
          <w:szCs w:val="20"/>
        </w:rPr>
      </w:pPr>
      <w:ins w:id="305" w:author="Unknown">
        <w:r w:rsidRPr="000F251C">
          <w:rPr>
            <w:rFonts w:ascii="Courier New" w:eastAsia="Times New Roman" w:hAnsi="Courier New" w:cs="Courier New"/>
            <w:b/>
            <w:bCs/>
            <w:sz w:val="28"/>
            <w:szCs w:val="20"/>
          </w:rPr>
          <w:t xml:space="preserve">      &lt;/dependencies&gt;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sz w:val="28"/>
          <w:szCs w:val="20"/>
        </w:rPr>
      </w:pPr>
      <w:ins w:id="307" w:author="Unknown">
        <w:r w:rsidRPr="000F251C">
          <w:rPr>
            <w:rFonts w:ascii="Courier New" w:eastAsia="Times New Roman" w:hAnsi="Courier New" w:cs="Courier New"/>
            <w:b/>
            <w:bCs/>
            <w:sz w:val="28"/>
            <w:szCs w:val="20"/>
          </w:rPr>
          <w:t xml:space="preserv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Unknown"/>
          <w:rFonts w:ascii="Courier New" w:eastAsia="Times New Roman" w:hAnsi="Courier New" w:cs="Courier New"/>
          <w:sz w:val="28"/>
          <w:szCs w:val="20"/>
        </w:rPr>
      </w:pPr>
      <w:ins w:id="310" w:author="Unknown">
        <w:r w:rsidRPr="000F251C">
          <w:rPr>
            <w:rFonts w:ascii="Courier New" w:eastAsia="Times New Roman" w:hAnsi="Courier New" w:cs="Courier New"/>
            <w:sz w:val="28"/>
            <w:szCs w:val="20"/>
          </w:rPr>
          <w:t xml:space="preserve">    &lt;build&gt;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sz w:val="28"/>
          <w:szCs w:val="20"/>
        </w:rPr>
      </w:pPr>
      <w:ins w:id="312" w:author="Unknown">
        <w:r w:rsidRPr="000F251C">
          <w:rPr>
            <w:rFonts w:ascii="Courier New" w:eastAsia="Times New Roman" w:hAnsi="Courier New" w:cs="Courier New"/>
            <w:sz w:val="28"/>
            <w:szCs w:val="20"/>
          </w:rPr>
          <w:t xml:space="preserve">    &lt;/build&gt;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 w:author="Unknown"/>
          <w:rFonts w:ascii="Courier New" w:eastAsia="Times New Roman" w:hAnsi="Courier New" w:cs="Courier New"/>
          <w:sz w:val="28"/>
          <w:szCs w:val="20"/>
        </w:rPr>
      </w:pPr>
      <w:ins w:id="315" w:author="Unknown">
        <w:r w:rsidRPr="000F251C">
          <w:rPr>
            <w:rFonts w:ascii="Courier New" w:eastAsia="Times New Roman" w:hAnsi="Courier New" w:cs="Courier New"/>
            <w:sz w:val="28"/>
            <w:szCs w:val="20"/>
          </w:rPr>
          <w:t>&lt;/project&gt;</w:t>
        </w:r>
      </w:ins>
    </w:p>
    <w:p w:rsidR="00CB293E" w:rsidRPr="000F251C" w:rsidRDefault="00CB293E" w:rsidP="00CB293E">
      <w:pPr>
        <w:spacing w:before="100" w:beforeAutospacing="1" w:after="100" w:afterAutospacing="1" w:line="240" w:lineRule="auto"/>
        <w:rPr>
          <w:ins w:id="316" w:author="Unknown"/>
          <w:rFonts w:ascii="Times New Roman" w:eastAsia="Times New Roman" w:hAnsi="Times New Roman" w:cs="Times New Roman"/>
          <w:sz w:val="32"/>
          <w:szCs w:val="24"/>
        </w:rPr>
      </w:pPr>
      <w:ins w:id="317" w:author="Unknown">
        <w:r w:rsidRPr="000F251C">
          <w:rPr>
            <w:rFonts w:ascii="Times New Roman" w:eastAsia="Times New Roman" w:hAnsi="Times New Roman" w:cs="Times New Roman"/>
            <w:sz w:val="32"/>
            <w:szCs w:val="24"/>
          </w:rPr>
          <w:lastRenderedPageBreak/>
          <w:t xml:space="preserve">Notice the </w:t>
        </w:r>
        <w:r w:rsidRPr="000F251C">
          <w:rPr>
            <w:rFonts w:ascii="Courier New" w:eastAsia="Times New Roman" w:hAnsi="Courier New" w:cs="Courier New"/>
            <w:sz w:val="28"/>
          </w:rPr>
          <w:t>dependencies</w:t>
        </w:r>
        <w:r w:rsidRPr="000F251C">
          <w:rPr>
            <w:rFonts w:ascii="Times New Roman" w:eastAsia="Times New Roman" w:hAnsi="Times New Roman" w:cs="Times New Roman"/>
            <w:sz w:val="32"/>
            <w:szCs w:val="24"/>
          </w:rPr>
          <w:t xml:space="preserve"> element in bold. Inside it are two </w:t>
        </w:r>
        <w:r w:rsidRPr="000F251C">
          <w:rPr>
            <w:rFonts w:ascii="Courier New" w:eastAsia="Times New Roman" w:hAnsi="Courier New" w:cs="Courier New"/>
            <w:sz w:val="28"/>
          </w:rPr>
          <w:t>dependency</w:t>
        </w:r>
        <w:r w:rsidRPr="000F251C">
          <w:rPr>
            <w:rFonts w:ascii="Times New Roman" w:eastAsia="Times New Roman" w:hAnsi="Times New Roman" w:cs="Times New Roman"/>
            <w:sz w:val="32"/>
            <w:szCs w:val="24"/>
          </w:rPr>
          <w:t xml:space="preserve"> elements. Each </w:t>
        </w:r>
        <w:r w:rsidRPr="000F251C">
          <w:rPr>
            <w:rFonts w:ascii="Courier New" w:eastAsia="Times New Roman" w:hAnsi="Courier New" w:cs="Courier New"/>
            <w:sz w:val="28"/>
          </w:rPr>
          <w:t>dependency</w:t>
        </w:r>
        <w:r w:rsidRPr="000F251C">
          <w:rPr>
            <w:rFonts w:ascii="Times New Roman" w:eastAsia="Times New Roman" w:hAnsi="Times New Roman" w:cs="Times New Roman"/>
            <w:sz w:val="32"/>
            <w:szCs w:val="24"/>
          </w:rPr>
          <w:t xml:space="preserve"> element describes an external dependency. </w:t>
        </w:r>
      </w:ins>
    </w:p>
    <w:p w:rsidR="00CB293E" w:rsidRPr="000F251C" w:rsidRDefault="00CB293E" w:rsidP="00CB293E">
      <w:pPr>
        <w:spacing w:before="100" w:beforeAutospacing="1" w:after="100" w:afterAutospacing="1" w:line="240" w:lineRule="auto"/>
        <w:rPr>
          <w:ins w:id="318" w:author="Unknown"/>
          <w:rFonts w:ascii="Times New Roman" w:eastAsia="Times New Roman" w:hAnsi="Times New Roman" w:cs="Times New Roman"/>
          <w:sz w:val="32"/>
          <w:szCs w:val="24"/>
        </w:rPr>
      </w:pPr>
      <w:ins w:id="319" w:author="Unknown">
        <w:r w:rsidRPr="000F251C">
          <w:rPr>
            <w:rFonts w:ascii="Times New Roman" w:eastAsia="Times New Roman" w:hAnsi="Times New Roman" w:cs="Times New Roman"/>
            <w:sz w:val="32"/>
            <w:szCs w:val="24"/>
          </w:rPr>
          <w:t xml:space="preserve">Each dependency is described by its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You may remember that this is also how you identified your own project in the beginning of the POM file. The example above needs the </w:t>
        </w:r>
        <w:proofErr w:type="spellStart"/>
        <w:r w:rsidRPr="000F251C">
          <w:rPr>
            <w:rFonts w:ascii="Courier New" w:eastAsia="Times New Roman" w:hAnsi="Courier New" w:cs="Courier New"/>
            <w:sz w:val="28"/>
          </w:rPr>
          <w:t>org.jsoup</w:t>
        </w:r>
        <w:proofErr w:type="spellEnd"/>
        <w:r w:rsidRPr="000F251C">
          <w:rPr>
            <w:rFonts w:ascii="Times New Roman" w:eastAsia="Times New Roman" w:hAnsi="Times New Roman" w:cs="Times New Roman"/>
            <w:sz w:val="32"/>
            <w:szCs w:val="24"/>
          </w:rPr>
          <w:t xml:space="preserve"> group's </w:t>
        </w:r>
        <w:proofErr w:type="spellStart"/>
        <w:r w:rsidRPr="000F251C">
          <w:rPr>
            <w:rFonts w:ascii="Courier New" w:eastAsia="Times New Roman" w:hAnsi="Courier New" w:cs="Courier New"/>
            <w:sz w:val="28"/>
          </w:rPr>
          <w:t>jsoup</w:t>
        </w:r>
        <w:proofErr w:type="spellEnd"/>
        <w:r w:rsidRPr="000F251C">
          <w:rPr>
            <w:rFonts w:ascii="Times New Roman" w:eastAsia="Times New Roman" w:hAnsi="Times New Roman" w:cs="Times New Roman"/>
            <w:sz w:val="32"/>
            <w:szCs w:val="24"/>
          </w:rPr>
          <w:t xml:space="preserve"> artifact in version </w:t>
        </w:r>
        <w:r w:rsidRPr="000F251C">
          <w:rPr>
            <w:rFonts w:ascii="Courier New" w:eastAsia="Times New Roman" w:hAnsi="Courier New" w:cs="Courier New"/>
            <w:sz w:val="28"/>
          </w:rPr>
          <w:t>1.7.1</w:t>
        </w:r>
        <w:r w:rsidRPr="000F251C">
          <w:rPr>
            <w:rFonts w:ascii="Times New Roman" w:eastAsia="Times New Roman" w:hAnsi="Times New Roman" w:cs="Times New Roman"/>
            <w:sz w:val="32"/>
            <w:szCs w:val="24"/>
          </w:rPr>
          <w:t xml:space="preserve">, and the </w:t>
        </w:r>
        <w:proofErr w:type="spellStart"/>
        <w:r w:rsidRPr="000F251C">
          <w:rPr>
            <w:rFonts w:ascii="Courier New" w:eastAsia="Times New Roman" w:hAnsi="Courier New" w:cs="Courier New"/>
            <w:sz w:val="28"/>
          </w:rPr>
          <w:t>junit</w:t>
        </w:r>
        <w:proofErr w:type="spellEnd"/>
        <w:r w:rsidRPr="000F251C">
          <w:rPr>
            <w:rFonts w:ascii="Times New Roman" w:eastAsia="Times New Roman" w:hAnsi="Times New Roman" w:cs="Times New Roman"/>
            <w:sz w:val="32"/>
            <w:szCs w:val="24"/>
          </w:rPr>
          <w:t xml:space="preserve"> group's </w:t>
        </w:r>
        <w:proofErr w:type="spellStart"/>
        <w:r w:rsidRPr="000F251C">
          <w:rPr>
            <w:rFonts w:ascii="Courier New" w:eastAsia="Times New Roman" w:hAnsi="Courier New" w:cs="Courier New"/>
            <w:sz w:val="28"/>
          </w:rPr>
          <w:t>junit</w:t>
        </w:r>
        <w:proofErr w:type="spellEnd"/>
        <w:r w:rsidRPr="000F251C">
          <w:rPr>
            <w:rFonts w:ascii="Times New Roman" w:eastAsia="Times New Roman" w:hAnsi="Times New Roman" w:cs="Times New Roman"/>
            <w:sz w:val="32"/>
            <w:szCs w:val="24"/>
          </w:rPr>
          <w:t xml:space="preserve"> artifact in version </w:t>
        </w:r>
        <w:r w:rsidRPr="000F251C">
          <w:rPr>
            <w:rFonts w:ascii="Courier New" w:eastAsia="Times New Roman" w:hAnsi="Courier New" w:cs="Courier New"/>
            <w:sz w:val="28"/>
          </w:rPr>
          <w:t>4.8.1</w:t>
        </w:r>
        <w:r w:rsidRPr="000F251C">
          <w:rPr>
            <w:rFonts w:ascii="Times New Roman" w:eastAsia="Times New Roman" w:hAnsi="Times New Roman" w:cs="Times New Roman"/>
            <w:sz w:val="32"/>
            <w:szCs w:val="24"/>
          </w:rPr>
          <w:t xml:space="preserve">. </w:t>
        </w:r>
      </w:ins>
    </w:p>
    <w:p w:rsidR="00CB293E" w:rsidRPr="000F251C" w:rsidRDefault="00CB293E" w:rsidP="00CB293E">
      <w:pPr>
        <w:spacing w:before="100" w:beforeAutospacing="1" w:after="100" w:afterAutospacing="1" w:line="240" w:lineRule="auto"/>
        <w:rPr>
          <w:ins w:id="320" w:author="Unknown"/>
          <w:rFonts w:ascii="Times New Roman" w:eastAsia="Times New Roman" w:hAnsi="Times New Roman" w:cs="Times New Roman"/>
          <w:sz w:val="32"/>
          <w:szCs w:val="24"/>
        </w:rPr>
      </w:pPr>
      <w:ins w:id="321" w:author="Unknown">
        <w:r w:rsidRPr="000F251C">
          <w:rPr>
            <w:rFonts w:ascii="Times New Roman" w:eastAsia="Times New Roman" w:hAnsi="Times New Roman" w:cs="Times New Roman"/>
            <w:sz w:val="32"/>
            <w:szCs w:val="24"/>
          </w:rPr>
          <w:t xml:space="preserve">When this POM file is executed by Maven, the two dependencies will be downloaded from a central Maven repository and put into your local Maven repository. If the dependencies are already found in your local repository, Maven will not download them. Only if the dependencies are missing will they be downloaded into your local repository. </w:t>
        </w:r>
      </w:ins>
    </w:p>
    <w:p w:rsidR="00CB293E" w:rsidRPr="000F251C" w:rsidRDefault="00CB293E" w:rsidP="00CB293E">
      <w:pPr>
        <w:spacing w:before="100" w:beforeAutospacing="1" w:after="100" w:afterAutospacing="1" w:line="240" w:lineRule="auto"/>
        <w:rPr>
          <w:ins w:id="322" w:author="Unknown"/>
          <w:rFonts w:ascii="Times New Roman" w:eastAsia="Times New Roman" w:hAnsi="Times New Roman" w:cs="Times New Roman"/>
          <w:sz w:val="32"/>
          <w:szCs w:val="24"/>
        </w:rPr>
      </w:pPr>
      <w:ins w:id="323" w:author="Unknown">
        <w:r w:rsidRPr="000F251C">
          <w:rPr>
            <w:rFonts w:ascii="Times New Roman" w:eastAsia="Times New Roman" w:hAnsi="Times New Roman" w:cs="Times New Roman"/>
            <w:sz w:val="32"/>
            <w:szCs w:val="24"/>
          </w:rPr>
          <w:t xml:space="preserve">Sometimes a given dependency is not available in the central Maven repository. You can then download the dependency yourself and put it into your local Maven repository. Remember to put it into a subdirectory structure matching 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Replace all dots (.) with / and separate 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with / too. Then you have your subdirectory structure. </w:t>
        </w:r>
      </w:ins>
    </w:p>
    <w:p w:rsidR="00CB293E" w:rsidRPr="000F251C" w:rsidRDefault="00CB293E" w:rsidP="00CB293E">
      <w:pPr>
        <w:spacing w:before="100" w:beforeAutospacing="1" w:after="100" w:afterAutospacing="1" w:line="240" w:lineRule="auto"/>
        <w:rPr>
          <w:ins w:id="324" w:author="Unknown"/>
          <w:rFonts w:ascii="Times New Roman" w:eastAsia="Times New Roman" w:hAnsi="Times New Roman" w:cs="Times New Roman"/>
          <w:sz w:val="32"/>
          <w:szCs w:val="24"/>
        </w:rPr>
      </w:pPr>
      <w:ins w:id="325" w:author="Unknown">
        <w:r w:rsidRPr="000F251C">
          <w:rPr>
            <w:rFonts w:ascii="Times New Roman" w:eastAsia="Times New Roman" w:hAnsi="Times New Roman" w:cs="Times New Roman"/>
            <w:sz w:val="32"/>
            <w:szCs w:val="24"/>
          </w:rPr>
          <w:t xml:space="preserve">The two dependencies downloaded by the example above will be put into the following subdirectories: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Courier New" w:eastAsia="Times New Roman" w:hAnsi="Courier New" w:cs="Courier New"/>
          <w:sz w:val="28"/>
          <w:szCs w:val="20"/>
        </w:rPr>
      </w:pPr>
      <w:ins w:id="327" w:author="Unknown">
        <w:r w:rsidRPr="000F251C">
          <w:rPr>
            <w:rFonts w:ascii="Courier New" w:eastAsia="Times New Roman" w:hAnsi="Courier New" w:cs="Courier New"/>
            <w:sz w:val="28"/>
            <w:szCs w:val="20"/>
          </w:rPr>
          <w:t>MAVEN_REPOSITORY_ROOT/</w:t>
        </w:r>
        <w:proofErr w:type="spellStart"/>
        <w:r w:rsidRPr="000F251C">
          <w:rPr>
            <w:rFonts w:ascii="Courier New" w:eastAsia="Times New Roman" w:hAnsi="Courier New" w:cs="Courier New"/>
            <w:sz w:val="28"/>
            <w:szCs w:val="20"/>
          </w:rPr>
          <w:t>junit</w:t>
        </w:r>
        <w:proofErr w:type="spellEnd"/>
        <w:r w:rsidRPr="000F251C">
          <w:rPr>
            <w:rFonts w:ascii="Courier New" w:eastAsia="Times New Roman" w:hAnsi="Courier New" w:cs="Courier New"/>
            <w:sz w:val="28"/>
            <w:szCs w:val="20"/>
          </w:rPr>
          <w:t>/</w:t>
        </w:r>
        <w:proofErr w:type="spellStart"/>
        <w:r w:rsidRPr="000F251C">
          <w:rPr>
            <w:rFonts w:ascii="Courier New" w:eastAsia="Times New Roman" w:hAnsi="Courier New" w:cs="Courier New"/>
            <w:sz w:val="28"/>
            <w:szCs w:val="20"/>
          </w:rPr>
          <w:t>junit</w:t>
        </w:r>
        <w:proofErr w:type="spellEnd"/>
        <w:r w:rsidRPr="000F251C">
          <w:rPr>
            <w:rFonts w:ascii="Courier New" w:eastAsia="Times New Roman" w:hAnsi="Courier New" w:cs="Courier New"/>
            <w:sz w:val="28"/>
            <w:szCs w:val="20"/>
          </w:rPr>
          <w:t>/4.8.1</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sz w:val="28"/>
          <w:szCs w:val="20"/>
        </w:rPr>
      </w:pPr>
      <w:ins w:id="329" w:author="Unknown">
        <w:r w:rsidRPr="000F251C">
          <w:rPr>
            <w:rFonts w:ascii="Courier New" w:eastAsia="Times New Roman" w:hAnsi="Courier New" w:cs="Courier New"/>
            <w:sz w:val="28"/>
            <w:szCs w:val="20"/>
          </w:rPr>
          <w:t>MAVEN_REPOSITORY_ROOT/org/</w:t>
        </w:r>
        <w:proofErr w:type="spellStart"/>
        <w:r w:rsidRPr="000F251C">
          <w:rPr>
            <w:rFonts w:ascii="Courier New" w:eastAsia="Times New Roman" w:hAnsi="Courier New" w:cs="Courier New"/>
            <w:sz w:val="28"/>
            <w:szCs w:val="20"/>
          </w:rPr>
          <w:t>jsoup</w:t>
        </w:r>
        <w:proofErr w:type="spellEnd"/>
        <w:r w:rsidRPr="000F251C">
          <w:rPr>
            <w:rFonts w:ascii="Courier New" w:eastAsia="Times New Roman" w:hAnsi="Courier New" w:cs="Courier New"/>
            <w:sz w:val="28"/>
            <w:szCs w:val="20"/>
          </w:rPr>
          <w:t>/</w:t>
        </w:r>
        <w:proofErr w:type="spellStart"/>
        <w:r w:rsidRPr="000F251C">
          <w:rPr>
            <w:rFonts w:ascii="Courier New" w:eastAsia="Times New Roman" w:hAnsi="Courier New" w:cs="Courier New"/>
            <w:sz w:val="28"/>
            <w:szCs w:val="20"/>
          </w:rPr>
          <w:t>jsoup</w:t>
        </w:r>
        <w:proofErr w:type="spellEnd"/>
        <w:r w:rsidRPr="000F251C">
          <w:rPr>
            <w:rFonts w:ascii="Courier New" w:eastAsia="Times New Roman" w:hAnsi="Courier New" w:cs="Courier New"/>
            <w:sz w:val="28"/>
            <w:szCs w:val="20"/>
          </w:rPr>
          <w:t>/1.7.1</w:t>
        </w:r>
      </w:ins>
    </w:p>
    <w:p w:rsidR="00CB293E" w:rsidRPr="000F251C" w:rsidRDefault="00CB293E" w:rsidP="00CB293E">
      <w:pPr>
        <w:spacing w:before="100" w:beforeAutospacing="1" w:after="100" w:afterAutospacing="1" w:line="240" w:lineRule="auto"/>
        <w:outlineLvl w:val="2"/>
        <w:rPr>
          <w:ins w:id="330" w:author="Unknown"/>
          <w:rFonts w:ascii="Times New Roman" w:eastAsia="Times New Roman" w:hAnsi="Times New Roman" w:cs="Times New Roman"/>
          <w:b/>
          <w:bCs/>
          <w:sz w:val="35"/>
          <w:szCs w:val="27"/>
        </w:rPr>
      </w:pPr>
      <w:bookmarkStart w:id="331" w:name="external-dependencies"/>
      <w:bookmarkEnd w:id="331"/>
      <w:ins w:id="332" w:author="Unknown">
        <w:r w:rsidRPr="000F251C">
          <w:rPr>
            <w:rFonts w:ascii="Times New Roman" w:eastAsia="Times New Roman" w:hAnsi="Times New Roman" w:cs="Times New Roman"/>
            <w:b/>
            <w:bCs/>
            <w:sz w:val="35"/>
            <w:szCs w:val="27"/>
          </w:rPr>
          <w:t>External Dependencies</w:t>
        </w:r>
      </w:ins>
    </w:p>
    <w:p w:rsidR="00CB293E" w:rsidRPr="000F251C" w:rsidRDefault="00CB293E" w:rsidP="00CB293E">
      <w:pPr>
        <w:spacing w:before="100" w:beforeAutospacing="1" w:after="100" w:afterAutospacing="1" w:line="240" w:lineRule="auto"/>
        <w:rPr>
          <w:ins w:id="333" w:author="Unknown"/>
          <w:rFonts w:ascii="Times New Roman" w:eastAsia="Times New Roman" w:hAnsi="Times New Roman" w:cs="Times New Roman"/>
          <w:sz w:val="32"/>
          <w:szCs w:val="24"/>
        </w:rPr>
      </w:pPr>
      <w:ins w:id="334" w:author="Unknown">
        <w:r w:rsidRPr="000F251C">
          <w:rPr>
            <w:rFonts w:ascii="Times New Roman" w:eastAsia="Times New Roman" w:hAnsi="Times New Roman" w:cs="Times New Roman"/>
            <w:sz w:val="32"/>
            <w:szCs w:val="24"/>
          </w:rPr>
          <w:t>An external dependency in Maven is a dependency (JAR file) which is not located in a Maven repository (</w:t>
        </w:r>
        <w:proofErr w:type="spellStart"/>
        <w:r w:rsidRPr="000F251C">
          <w:rPr>
            <w:rFonts w:ascii="Times New Roman" w:eastAsia="Times New Roman" w:hAnsi="Times New Roman" w:cs="Times New Roman"/>
            <w:sz w:val="32"/>
            <w:szCs w:val="24"/>
          </w:rPr>
          <w:t>neiterh</w:t>
        </w:r>
        <w:proofErr w:type="spellEnd"/>
        <w:r w:rsidRPr="000F251C">
          <w:rPr>
            <w:rFonts w:ascii="Times New Roman" w:eastAsia="Times New Roman" w:hAnsi="Times New Roman" w:cs="Times New Roman"/>
            <w:sz w:val="32"/>
            <w:szCs w:val="24"/>
          </w:rPr>
          <w:t xml:space="preserve"> local, central or remote repository). It may be located somewhere on your local hard disk, for instance in the </w:t>
        </w:r>
        <w:r w:rsidRPr="000F251C">
          <w:rPr>
            <w:rFonts w:ascii="Courier New" w:eastAsia="Times New Roman" w:hAnsi="Courier New" w:cs="Courier New"/>
            <w:sz w:val="28"/>
          </w:rPr>
          <w:t>lib</w:t>
        </w:r>
        <w:r w:rsidRPr="000F251C">
          <w:rPr>
            <w:rFonts w:ascii="Times New Roman" w:eastAsia="Times New Roman" w:hAnsi="Times New Roman" w:cs="Times New Roman"/>
            <w:sz w:val="32"/>
            <w:szCs w:val="24"/>
          </w:rPr>
          <w:t xml:space="preserve"> directory of a </w:t>
        </w:r>
        <w:proofErr w:type="spellStart"/>
        <w:r w:rsidRPr="000F251C">
          <w:rPr>
            <w:rFonts w:ascii="Times New Roman" w:eastAsia="Times New Roman" w:hAnsi="Times New Roman" w:cs="Times New Roman"/>
            <w:sz w:val="32"/>
            <w:szCs w:val="24"/>
          </w:rPr>
          <w:t>webapp</w:t>
        </w:r>
        <w:proofErr w:type="spellEnd"/>
        <w:r w:rsidRPr="000F251C">
          <w:rPr>
            <w:rFonts w:ascii="Times New Roman" w:eastAsia="Times New Roman" w:hAnsi="Times New Roman" w:cs="Times New Roman"/>
            <w:sz w:val="32"/>
            <w:szCs w:val="24"/>
          </w:rPr>
          <w:t xml:space="preserve">, or somewhere else. The word "external" thus means external to the Maven repository system - not just </w:t>
        </w:r>
        <w:r w:rsidRPr="000F251C">
          <w:rPr>
            <w:rFonts w:ascii="Times New Roman" w:eastAsia="Times New Roman" w:hAnsi="Times New Roman" w:cs="Times New Roman"/>
            <w:sz w:val="32"/>
            <w:szCs w:val="24"/>
          </w:rPr>
          <w:lastRenderedPageBreak/>
          <w:t xml:space="preserve">external to the project. Most dependencies are external to the project, but few are external to the repository system (not located in a repository). </w:t>
        </w:r>
      </w:ins>
    </w:p>
    <w:p w:rsidR="00CB293E" w:rsidRPr="000F251C" w:rsidRDefault="00CB293E" w:rsidP="00CB293E">
      <w:pPr>
        <w:spacing w:before="100" w:beforeAutospacing="1" w:after="100" w:afterAutospacing="1" w:line="240" w:lineRule="auto"/>
        <w:rPr>
          <w:ins w:id="335" w:author="Unknown"/>
          <w:rFonts w:ascii="Times New Roman" w:eastAsia="Times New Roman" w:hAnsi="Times New Roman" w:cs="Times New Roman"/>
          <w:sz w:val="32"/>
          <w:szCs w:val="24"/>
        </w:rPr>
      </w:pPr>
      <w:ins w:id="336" w:author="Unknown">
        <w:r w:rsidRPr="000F251C">
          <w:rPr>
            <w:rFonts w:ascii="Times New Roman" w:eastAsia="Times New Roman" w:hAnsi="Times New Roman" w:cs="Times New Roman"/>
            <w:sz w:val="32"/>
            <w:szCs w:val="24"/>
          </w:rPr>
          <w:t xml:space="preserve">You configure an external dependency like this: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 w:author="Unknown"/>
          <w:rFonts w:ascii="Courier New" w:eastAsia="Times New Roman" w:hAnsi="Courier New" w:cs="Courier New"/>
          <w:sz w:val="28"/>
          <w:szCs w:val="20"/>
        </w:rPr>
      </w:pPr>
      <w:ins w:id="338" w:author="Unknown">
        <w:r w:rsidRPr="000F251C">
          <w:rPr>
            <w:rFonts w:ascii="Courier New" w:eastAsia="Times New Roman" w:hAnsi="Courier New" w:cs="Courier New"/>
            <w:sz w:val="28"/>
            <w:szCs w:val="20"/>
          </w:rPr>
          <w:t>&lt;dependency&gt;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sz w:val="28"/>
          <w:szCs w:val="20"/>
        </w:rPr>
      </w:pPr>
      <w:ins w:id="340"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mydependency</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sz w:val="28"/>
          <w:szCs w:val="20"/>
        </w:rPr>
      </w:pPr>
      <w:ins w:id="342"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mydependency</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sz w:val="28"/>
          <w:szCs w:val="20"/>
        </w:rPr>
      </w:pPr>
      <w:ins w:id="344" w:author="Unknown">
        <w:r w:rsidRPr="000F251C">
          <w:rPr>
            <w:rFonts w:ascii="Courier New" w:eastAsia="Times New Roman" w:hAnsi="Courier New" w:cs="Courier New"/>
            <w:sz w:val="28"/>
            <w:szCs w:val="20"/>
          </w:rPr>
          <w:t xml:space="preserve">  &lt;scope&gt;system&lt;/scope&gt;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sz w:val="28"/>
          <w:szCs w:val="20"/>
        </w:rPr>
      </w:pPr>
      <w:ins w:id="346" w:author="Unknown">
        <w:r w:rsidRPr="000F251C">
          <w:rPr>
            <w:rFonts w:ascii="Courier New" w:eastAsia="Times New Roman" w:hAnsi="Courier New" w:cs="Courier New"/>
            <w:sz w:val="28"/>
            <w:szCs w:val="20"/>
          </w:rPr>
          <w:t xml:space="preserve">  &lt;version&gt;1.0&lt;/version&gt;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 w:author="Unknown"/>
          <w:rFonts w:ascii="Courier New" w:eastAsia="Times New Roman" w:hAnsi="Courier New" w:cs="Courier New"/>
          <w:sz w:val="28"/>
          <w:szCs w:val="20"/>
        </w:rPr>
      </w:pPr>
      <w:ins w:id="348" w:author="Unknown">
        <w:r w:rsidRPr="000F251C">
          <w:rPr>
            <w:rFonts w:ascii="Courier New" w:eastAsia="Times New Roman" w:hAnsi="Courier New" w:cs="Courier New"/>
            <w:sz w:val="28"/>
            <w:szCs w:val="20"/>
          </w:rPr>
          <w:t xml:space="preserve">  &lt;systemPath&gt;${basedir}\war\WEB-INF\lib\mydependency.jar&lt;/systemPath&gt;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9" w:author="Unknown"/>
          <w:rFonts w:ascii="Courier New" w:eastAsia="Times New Roman" w:hAnsi="Courier New" w:cs="Courier New"/>
          <w:sz w:val="28"/>
          <w:szCs w:val="20"/>
        </w:rPr>
      </w:pPr>
      <w:ins w:id="350" w:author="Unknown">
        <w:r w:rsidRPr="000F251C">
          <w:rPr>
            <w:rFonts w:ascii="Courier New" w:eastAsia="Times New Roman" w:hAnsi="Courier New" w:cs="Courier New"/>
            <w:sz w:val="28"/>
            <w:szCs w:val="20"/>
          </w:rPr>
          <w:t>&lt;/dependency&gt;</w:t>
        </w:r>
      </w:ins>
    </w:p>
    <w:p w:rsidR="00CB293E" w:rsidRPr="000F251C" w:rsidRDefault="00CB293E" w:rsidP="00CB293E">
      <w:pPr>
        <w:spacing w:before="100" w:beforeAutospacing="1" w:after="100" w:afterAutospacing="1" w:line="240" w:lineRule="auto"/>
        <w:rPr>
          <w:ins w:id="351" w:author="Unknown"/>
          <w:rFonts w:ascii="Times New Roman" w:eastAsia="Times New Roman" w:hAnsi="Times New Roman" w:cs="Times New Roman"/>
          <w:sz w:val="32"/>
          <w:szCs w:val="24"/>
        </w:rPr>
      </w:pPr>
      <w:ins w:id="352" w:author="Unknown">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and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are both set to the name of the dependency. The name of the API used, that is. The </w:t>
        </w:r>
        <w:r w:rsidRPr="000F251C">
          <w:rPr>
            <w:rFonts w:ascii="Courier New" w:eastAsia="Times New Roman" w:hAnsi="Courier New" w:cs="Courier New"/>
            <w:sz w:val="28"/>
          </w:rPr>
          <w:t>scope</w:t>
        </w:r>
        <w:r w:rsidRPr="000F251C">
          <w:rPr>
            <w:rFonts w:ascii="Times New Roman" w:eastAsia="Times New Roman" w:hAnsi="Times New Roman" w:cs="Times New Roman"/>
            <w:sz w:val="32"/>
            <w:szCs w:val="24"/>
          </w:rPr>
          <w:t xml:space="preserve"> element value is set to </w:t>
        </w:r>
        <w:r w:rsidRPr="000F251C">
          <w:rPr>
            <w:rFonts w:ascii="Courier New" w:eastAsia="Times New Roman" w:hAnsi="Courier New" w:cs="Courier New"/>
            <w:sz w:val="28"/>
          </w:rPr>
          <w:t>system</w:t>
        </w:r>
        <w:r w:rsidRPr="000F251C">
          <w:rPr>
            <w:rFonts w:ascii="Times New Roman" w:eastAsia="Times New Roman" w:hAnsi="Times New Roman" w:cs="Times New Roman"/>
            <w:sz w:val="32"/>
            <w:szCs w:val="24"/>
          </w:rPr>
          <w:t xml:space="preserve">. The </w:t>
        </w:r>
        <w:proofErr w:type="spellStart"/>
        <w:r w:rsidRPr="000F251C">
          <w:rPr>
            <w:rFonts w:ascii="Courier New" w:eastAsia="Times New Roman" w:hAnsi="Courier New" w:cs="Courier New"/>
            <w:sz w:val="28"/>
          </w:rPr>
          <w:t>systemPath</w:t>
        </w:r>
        <w:proofErr w:type="spellEnd"/>
        <w:r w:rsidRPr="000F251C">
          <w:rPr>
            <w:rFonts w:ascii="Times New Roman" w:eastAsia="Times New Roman" w:hAnsi="Times New Roman" w:cs="Times New Roman"/>
            <w:sz w:val="32"/>
            <w:szCs w:val="24"/>
          </w:rPr>
          <w:t xml:space="preserve"> element is set to point to the location of the JAR file containing the dependency. The </w:t>
        </w:r>
        <w:r w:rsidRPr="000F251C">
          <w:rPr>
            <w:rFonts w:ascii="Courier New" w:eastAsia="Times New Roman" w:hAnsi="Courier New" w:cs="Courier New"/>
            <w:sz w:val="28"/>
          </w:rPr>
          <w:t>${</w:t>
        </w:r>
        <w:proofErr w:type="spellStart"/>
        <w:r w:rsidRPr="000F251C">
          <w:rPr>
            <w:rFonts w:ascii="Courier New" w:eastAsia="Times New Roman" w:hAnsi="Courier New" w:cs="Courier New"/>
            <w:sz w:val="28"/>
          </w:rPr>
          <w:t>basedir</w:t>
        </w:r>
        <w:proofErr w:type="spellEnd"/>
        <w:r w:rsidRPr="000F251C">
          <w:rPr>
            <w:rFonts w:ascii="Courier New" w:eastAsia="Times New Roman" w:hAnsi="Courier New" w:cs="Courier New"/>
            <w:sz w:val="28"/>
          </w:rPr>
          <w:t>}</w:t>
        </w:r>
        <w:r w:rsidRPr="000F251C">
          <w:rPr>
            <w:rFonts w:ascii="Times New Roman" w:eastAsia="Times New Roman" w:hAnsi="Times New Roman" w:cs="Times New Roman"/>
            <w:sz w:val="32"/>
            <w:szCs w:val="24"/>
          </w:rPr>
          <w:t xml:space="preserve"> points to the directory where the POM is located. The rest of the path is relative from that directory. </w:t>
        </w:r>
      </w:ins>
    </w:p>
    <w:p w:rsidR="00CB293E" w:rsidRPr="000F251C" w:rsidRDefault="00CB293E" w:rsidP="00CB293E">
      <w:pPr>
        <w:spacing w:before="100" w:beforeAutospacing="1" w:after="100" w:afterAutospacing="1" w:line="240" w:lineRule="auto"/>
        <w:outlineLvl w:val="2"/>
        <w:rPr>
          <w:ins w:id="353" w:author="Unknown"/>
          <w:rFonts w:ascii="Times New Roman" w:eastAsia="Times New Roman" w:hAnsi="Times New Roman" w:cs="Times New Roman"/>
          <w:b/>
          <w:bCs/>
          <w:sz w:val="35"/>
          <w:szCs w:val="27"/>
        </w:rPr>
      </w:pPr>
      <w:bookmarkStart w:id="354" w:name="shapshot-dependencies"/>
      <w:bookmarkEnd w:id="354"/>
      <w:ins w:id="355" w:author="Unknown">
        <w:r w:rsidRPr="000F251C">
          <w:rPr>
            <w:rFonts w:ascii="Times New Roman" w:eastAsia="Times New Roman" w:hAnsi="Times New Roman" w:cs="Times New Roman"/>
            <w:b/>
            <w:bCs/>
            <w:sz w:val="35"/>
            <w:szCs w:val="27"/>
          </w:rPr>
          <w:t>Snapshot Dependencies</w:t>
        </w:r>
      </w:ins>
    </w:p>
    <w:p w:rsidR="00CB293E" w:rsidRPr="000F251C" w:rsidRDefault="00CB293E" w:rsidP="00CB293E">
      <w:pPr>
        <w:spacing w:before="100" w:beforeAutospacing="1" w:after="100" w:afterAutospacing="1" w:line="240" w:lineRule="auto"/>
        <w:rPr>
          <w:ins w:id="356" w:author="Unknown"/>
          <w:rFonts w:ascii="Times New Roman" w:eastAsia="Times New Roman" w:hAnsi="Times New Roman" w:cs="Times New Roman"/>
          <w:sz w:val="32"/>
          <w:szCs w:val="24"/>
        </w:rPr>
      </w:pPr>
      <w:ins w:id="357" w:author="Unknown">
        <w:r w:rsidRPr="000F251C">
          <w:rPr>
            <w:rFonts w:ascii="Times New Roman" w:eastAsia="Times New Roman" w:hAnsi="Times New Roman" w:cs="Times New Roman"/>
            <w:sz w:val="32"/>
            <w:szCs w:val="24"/>
          </w:rPr>
          <w:t xml:space="preserve">Snapshot dependencies are dependencies (JAR files) which are under development. Instead of constantly updating the version numbers to get the latest version, you can depend on a snapshot version of the project. Snapshot versions are always downloaded into your local repository for every build, even if a matching snapshot version is already located in your local repository. Always downloading the snapshot dependencies assures that you always have the latest version in your local repository, for every build. </w:t>
        </w:r>
      </w:ins>
    </w:p>
    <w:p w:rsidR="00CB293E" w:rsidRPr="000F251C" w:rsidRDefault="00CB293E" w:rsidP="00CB293E">
      <w:pPr>
        <w:spacing w:before="100" w:beforeAutospacing="1" w:after="100" w:afterAutospacing="1" w:line="240" w:lineRule="auto"/>
        <w:rPr>
          <w:ins w:id="358" w:author="Unknown"/>
          <w:rFonts w:ascii="Times New Roman" w:eastAsia="Times New Roman" w:hAnsi="Times New Roman" w:cs="Times New Roman"/>
          <w:sz w:val="32"/>
          <w:szCs w:val="24"/>
        </w:rPr>
      </w:pPr>
      <w:ins w:id="359" w:author="Unknown">
        <w:r w:rsidRPr="000F251C">
          <w:rPr>
            <w:rFonts w:ascii="Times New Roman" w:eastAsia="Times New Roman" w:hAnsi="Times New Roman" w:cs="Times New Roman"/>
            <w:sz w:val="32"/>
            <w:szCs w:val="24"/>
          </w:rPr>
          <w:t xml:space="preserve">You can tell Maven that your project is a snapshot version simply by appending </w:t>
        </w:r>
        <w:r w:rsidRPr="000F251C">
          <w:rPr>
            <w:rFonts w:ascii="Courier New" w:eastAsia="Times New Roman" w:hAnsi="Courier New" w:cs="Courier New"/>
            <w:sz w:val="28"/>
          </w:rPr>
          <w:t>-SNAPSHOT</w:t>
        </w:r>
        <w:r w:rsidRPr="000F251C">
          <w:rPr>
            <w:rFonts w:ascii="Times New Roman" w:eastAsia="Times New Roman" w:hAnsi="Times New Roman" w:cs="Times New Roman"/>
            <w:sz w:val="32"/>
            <w:szCs w:val="24"/>
          </w:rPr>
          <w:t xml:space="preserve"> to the version number in the beginning of the POM (where you also set 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and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Here is a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element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sz w:val="28"/>
          <w:szCs w:val="20"/>
        </w:rPr>
      </w:pPr>
      <w:ins w:id="361" w:author="Unknown">
        <w:r w:rsidRPr="000F251C">
          <w:rPr>
            <w:rFonts w:ascii="Courier New" w:eastAsia="Times New Roman" w:hAnsi="Courier New" w:cs="Courier New"/>
            <w:sz w:val="28"/>
            <w:szCs w:val="20"/>
          </w:rPr>
          <w:lastRenderedPageBreak/>
          <w:t>&lt;version&gt;1.0-SNAPSHOT&lt;/version&gt;</w:t>
        </w:r>
      </w:ins>
    </w:p>
    <w:p w:rsidR="00CB293E" w:rsidRPr="000F251C" w:rsidRDefault="00CB293E" w:rsidP="00CB293E">
      <w:pPr>
        <w:spacing w:before="100" w:beforeAutospacing="1" w:after="100" w:afterAutospacing="1" w:line="240" w:lineRule="auto"/>
        <w:rPr>
          <w:ins w:id="362" w:author="Unknown"/>
          <w:rFonts w:ascii="Times New Roman" w:eastAsia="Times New Roman" w:hAnsi="Times New Roman" w:cs="Times New Roman"/>
          <w:sz w:val="32"/>
          <w:szCs w:val="24"/>
        </w:rPr>
      </w:pPr>
      <w:ins w:id="363" w:author="Unknown">
        <w:r w:rsidRPr="000F251C">
          <w:rPr>
            <w:rFonts w:ascii="Times New Roman" w:eastAsia="Times New Roman" w:hAnsi="Times New Roman" w:cs="Times New Roman"/>
            <w:sz w:val="32"/>
            <w:szCs w:val="24"/>
          </w:rPr>
          <w:t xml:space="preserve">Notice the </w:t>
        </w:r>
        <w:r w:rsidRPr="000F251C">
          <w:rPr>
            <w:rFonts w:ascii="Courier New" w:eastAsia="Times New Roman" w:hAnsi="Courier New" w:cs="Courier New"/>
            <w:sz w:val="28"/>
          </w:rPr>
          <w:t>-SNAPSHOT</w:t>
        </w:r>
        <w:r w:rsidRPr="000F251C">
          <w:rPr>
            <w:rFonts w:ascii="Times New Roman" w:eastAsia="Times New Roman" w:hAnsi="Times New Roman" w:cs="Times New Roman"/>
            <w:sz w:val="32"/>
            <w:szCs w:val="24"/>
          </w:rPr>
          <w:t xml:space="preserve"> appended to the version number. </w:t>
        </w:r>
      </w:ins>
    </w:p>
    <w:p w:rsidR="00CB293E" w:rsidRPr="000F251C" w:rsidRDefault="00CB293E" w:rsidP="00CB293E">
      <w:pPr>
        <w:spacing w:before="100" w:beforeAutospacing="1" w:after="100" w:afterAutospacing="1" w:line="240" w:lineRule="auto"/>
        <w:rPr>
          <w:ins w:id="364" w:author="Unknown"/>
          <w:rFonts w:ascii="Times New Roman" w:eastAsia="Times New Roman" w:hAnsi="Times New Roman" w:cs="Times New Roman"/>
          <w:sz w:val="32"/>
          <w:szCs w:val="24"/>
        </w:rPr>
      </w:pPr>
      <w:ins w:id="365" w:author="Unknown">
        <w:r w:rsidRPr="000F251C">
          <w:rPr>
            <w:rFonts w:ascii="Times New Roman" w:eastAsia="Times New Roman" w:hAnsi="Times New Roman" w:cs="Times New Roman"/>
            <w:sz w:val="32"/>
            <w:szCs w:val="24"/>
          </w:rPr>
          <w:t xml:space="preserve">Depending on a snapshot version is also done by appending the </w:t>
        </w:r>
        <w:r w:rsidRPr="000F251C">
          <w:rPr>
            <w:rFonts w:ascii="Courier New" w:eastAsia="Times New Roman" w:hAnsi="Courier New" w:cs="Courier New"/>
            <w:sz w:val="28"/>
          </w:rPr>
          <w:t>-SNAPSHOT</w:t>
        </w:r>
        <w:r w:rsidRPr="000F251C">
          <w:rPr>
            <w:rFonts w:ascii="Times New Roman" w:eastAsia="Times New Roman" w:hAnsi="Times New Roman" w:cs="Times New Roman"/>
            <w:sz w:val="32"/>
            <w:szCs w:val="24"/>
          </w:rPr>
          <w:t xml:space="preserve"> after the version number when configuring dependencies.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sz w:val="28"/>
          <w:szCs w:val="20"/>
        </w:rPr>
      </w:pPr>
      <w:ins w:id="367" w:author="Unknown">
        <w:r w:rsidRPr="000F251C">
          <w:rPr>
            <w:rFonts w:ascii="Courier New" w:eastAsia="Times New Roman" w:hAnsi="Courier New" w:cs="Courier New"/>
            <w:sz w:val="28"/>
            <w:szCs w:val="20"/>
          </w:rPr>
          <w:t>&lt;dependency&gt;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sz w:val="28"/>
          <w:szCs w:val="20"/>
        </w:rPr>
      </w:pPr>
      <w:ins w:id="369"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com.jenkov</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sz w:val="28"/>
          <w:szCs w:val="20"/>
        </w:rPr>
      </w:pPr>
      <w:ins w:id="371"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&gt;java-web-crawler&lt;/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sz w:val="28"/>
          <w:szCs w:val="20"/>
        </w:rPr>
      </w:pPr>
      <w:ins w:id="373" w:author="Unknown">
        <w:r w:rsidRPr="000F251C">
          <w:rPr>
            <w:rFonts w:ascii="Courier New" w:eastAsia="Times New Roman" w:hAnsi="Courier New" w:cs="Courier New"/>
            <w:sz w:val="28"/>
            <w:szCs w:val="20"/>
          </w:rPr>
          <w:t xml:space="preserve">    </w:t>
        </w:r>
        <w:r w:rsidRPr="000F251C">
          <w:rPr>
            <w:rFonts w:ascii="Courier New" w:eastAsia="Times New Roman" w:hAnsi="Courier New" w:cs="Courier New"/>
            <w:b/>
            <w:bCs/>
            <w:sz w:val="28"/>
            <w:szCs w:val="20"/>
          </w:rPr>
          <w:t>&lt;version&gt;1.0-SNAPSHOT&lt;/version&gt;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sz w:val="28"/>
          <w:szCs w:val="20"/>
        </w:rPr>
      </w:pPr>
      <w:ins w:id="375" w:author="Unknown">
        <w:r w:rsidRPr="000F251C">
          <w:rPr>
            <w:rFonts w:ascii="Courier New" w:eastAsia="Times New Roman" w:hAnsi="Courier New" w:cs="Courier New"/>
            <w:sz w:val="28"/>
            <w:szCs w:val="20"/>
          </w:rPr>
          <w:t>&lt;/dependency&gt;</w:t>
        </w:r>
      </w:ins>
    </w:p>
    <w:p w:rsidR="00CB293E" w:rsidRPr="000F251C" w:rsidRDefault="00CB293E" w:rsidP="00CB293E">
      <w:pPr>
        <w:spacing w:before="100" w:beforeAutospacing="1" w:after="100" w:afterAutospacing="1" w:line="240" w:lineRule="auto"/>
        <w:rPr>
          <w:ins w:id="376" w:author="Unknown"/>
          <w:rFonts w:ascii="Times New Roman" w:eastAsia="Times New Roman" w:hAnsi="Times New Roman" w:cs="Times New Roman"/>
          <w:sz w:val="32"/>
          <w:szCs w:val="24"/>
        </w:rPr>
      </w:pPr>
      <w:ins w:id="377" w:author="Unknown">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-SNAPSHOT</w:t>
        </w:r>
        <w:r w:rsidRPr="000F251C">
          <w:rPr>
            <w:rFonts w:ascii="Times New Roman" w:eastAsia="Times New Roman" w:hAnsi="Times New Roman" w:cs="Times New Roman"/>
            <w:sz w:val="32"/>
            <w:szCs w:val="24"/>
          </w:rPr>
          <w:t xml:space="preserve"> appended to the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number tells Maven that this is a snapshot version. </w:t>
        </w:r>
      </w:ins>
    </w:p>
    <w:p w:rsidR="00CB293E" w:rsidRPr="000F251C" w:rsidRDefault="00CB293E" w:rsidP="00CB293E">
      <w:pPr>
        <w:spacing w:before="100" w:beforeAutospacing="1" w:after="100" w:afterAutospacing="1" w:line="240" w:lineRule="auto"/>
        <w:rPr>
          <w:ins w:id="378" w:author="Unknown"/>
          <w:rFonts w:ascii="Times New Roman" w:eastAsia="Times New Roman" w:hAnsi="Times New Roman" w:cs="Times New Roman"/>
          <w:sz w:val="32"/>
          <w:szCs w:val="24"/>
        </w:rPr>
      </w:pPr>
      <w:ins w:id="379" w:author="Unknown">
        <w:r w:rsidRPr="000F251C">
          <w:rPr>
            <w:rFonts w:ascii="Times New Roman" w:eastAsia="Times New Roman" w:hAnsi="Times New Roman" w:cs="Times New Roman"/>
            <w:sz w:val="32"/>
            <w:szCs w:val="24"/>
          </w:rPr>
          <w:t xml:space="preserve">You can configure how often Maven shall download snapshot dependencies in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"http://tutorials.jenkov.com/maven/maven-tutorial.html" \l "maven-settings-files"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Maven Settings File</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w:t>
        </w:r>
      </w:ins>
    </w:p>
    <w:p w:rsidR="00CB293E" w:rsidRPr="000F251C" w:rsidRDefault="00CB293E" w:rsidP="00CB293E">
      <w:pPr>
        <w:spacing w:before="100" w:beforeAutospacing="1" w:after="100" w:afterAutospacing="1" w:line="240" w:lineRule="auto"/>
        <w:outlineLvl w:val="1"/>
        <w:rPr>
          <w:ins w:id="380" w:author="Unknown"/>
          <w:rFonts w:ascii="Times New Roman" w:eastAsia="Times New Roman" w:hAnsi="Times New Roman" w:cs="Times New Roman"/>
          <w:b/>
          <w:bCs/>
          <w:sz w:val="44"/>
          <w:szCs w:val="36"/>
        </w:rPr>
      </w:pPr>
      <w:bookmarkStart w:id="381" w:name="maven-repositories"/>
      <w:bookmarkEnd w:id="381"/>
      <w:ins w:id="382" w:author="Unknown">
        <w:r w:rsidRPr="000F251C">
          <w:rPr>
            <w:rFonts w:ascii="Times New Roman" w:eastAsia="Times New Roman" w:hAnsi="Times New Roman" w:cs="Times New Roman"/>
            <w:b/>
            <w:bCs/>
            <w:sz w:val="44"/>
            <w:szCs w:val="36"/>
          </w:rPr>
          <w:t>Maven Repositories</w:t>
        </w:r>
      </w:ins>
    </w:p>
    <w:p w:rsidR="00CB293E" w:rsidRPr="000F251C" w:rsidRDefault="00CB293E" w:rsidP="00CB293E">
      <w:pPr>
        <w:spacing w:before="100" w:beforeAutospacing="1" w:after="100" w:afterAutospacing="1" w:line="240" w:lineRule="auto"/>
        <w:rPr>
          <w:ins w:id="383" w:author="Unknown"/>
          <w:rFonts w:ascii="Times New Roman" w:eastAsia="Times New Roman" w:hAnsi="Times New Roman" w:cs="Times New Roman"/>
          <w:sz w:val="32"/>
          <w:szCs w:val="24"/>
        </w:rPr>
      </w:pPr>
      <w:ins w:id="384" w:author="Unknown">
        <w:r w:rsidRPr="000F251C">
          <w:rPr>
            <w:rFonts w:ascii="Times New Roman" w:eastAsia="Times New Roman" w:hAnsi="Times New Roman" w:cs="Times New Roman"/>
            <w:sz w:val="32"/>
            <w:szCs w:val="24"/>
          </w:rPr>
          <w:t xml:space="preserve">Maven repositories are directories of packaged JAR files with extra meta data. The meta data are POM files describing the projects each packaged JAR file belongs to, including what external dependencies each packaged JAR has. It is this meta data that enables Maven to download dependencies of your dependencies recursively, until the whole tree of dependencies is download and put into your local repository. </w:t>
        </w:r>
      </w:ins>
    </w:p>
    <w:p w:rsidR="00CB293E" w:rsidRPr="000F251C" w:rsidRDefault="00CB293E" w:rsidP="00CB293E">
      <w:pPr>
        <w:spacing w:before="100" w:beforeAutospacing="1" w:after="100" w:afterAutospacing="1" w:line="240" w:lineRule="auto"/>
        <w:rPr>
          <w:ins w:id="385" w:author="Unknown"/>
          <w:rFonts w:ascii="Times New Roman" w:eastAsia="Times New Roman" w:hAnsi="Times New Roman" w:cs="Times New Roman"/>
          <w:sz w:val="32"/>
          <w:szCs w:val="24"/>
        </w:rPr>
      </w:pPr>
      <w:ins w:id="386" w:author="Unknown">
        <w:r w:rsidRPr="000F251C">
          <w:rPr>
            <w:rFonts w:ascii="Times New Roman" w:eastAsia="Times New Roman" w:hAnsi="Times New Roman" w:cs="Times New Roman"/>
            <w:sz w:val="32"/>
            <w:szCs w:val="24"/>
          </w:rPr>
          <w:t xml:space="preserve">Maven repositories are covered in more detail in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"http://maven.apache.org/guides/introduction/introduction-to-repositories.html"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Maven Introduction to Repositories</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but here is a quick overview. </w:t>
        </w:r>
      </w:ins>
    </w:p>
    <w:p w:rsidR="00CB293E" w:rsidRPr="000F251C" w:rsidRDefault="00CB293E" w:rsidP="00CB293E">
      <w:pPr>
        <w:spacing w:before="100" w:beforeAutospacing="1" w:after="100" w:afterAutospacing="1" w:line="240" w:lineRule="auto"/>
        <w:rPr>
          <w:ins w:id="387" w:author="Unknown"/>
          <w:rFonts w:ascii="Times New Roman" w:eastAsia="Times New Roman" w:hAnsi="Times New Roman" w:cs="Times New Roman"/>
          <w:sz w:val="32"/>
          <w:szCs w:val="24"/>
        </w:rPr>
      </w:pPr>
      <w:ins w:id="388" w:author="Unknown">
        <w:r w:rsidRPr="000F251C">
          <w:rPr>
            <w:rFonts w:ascii="Times New Roman" w:eastAsia="Times New Roman" w:hAnsi="Times New Roman" w:cs="Times New Roman"/>
            <w:sz w:val="32"/>
            <w:szCs w:val="24"/>
          </w:rPr>
          <w:t xml:space="preserve">Maven has three types of repository: </w:t>
        </w:r>
      </w:ins>
    </w:p>
    <w:p w:rsidR="00CB293E" w:rsidRPr="000F251C" w:rsidRDefault="00CB293E" w:rsidP="00CB293E">
      <w:pPr>
        <w:numPr>
          <w:ilvl w:val="0"/>
          <w:numId w:val="7"/>
        </w:numPr>
        <w:spacing w:before="100" w:beforeAutospacing="1" w:after="100" w:afterAutospacing="1" w:line="240" w:lineRule="auto"/>
        <w:ind w:left="840"/>
        <w:rPr>
          <w:ins w:id="389" w:author="Unknown"/>
          <w:rFonts w:ascii="Times New Roman" w:eastAsia="Times New Roman" w:hAnsi="Times New Roman" w:cs="Times New Roman"/>
          <w:sz w:val="32"/>
          <w:szCs w:val="24"/>
        </w:rPr>
      </w:pPr>
      <w:ins w:id="390" w:author="Unknown">
        <w:r w:rsidRPr="000F251C">
          <w:rPr>
            <w:rFonts w:ascii="Times New Roman" w:eastAsia="Times New Roman" w:hAnsi="Times New Roman" w:cs="Times New Roman"/>
            <w:sz w:val="32"/>
            <w:szCs w:val="24"/>
          </w:rPr>
          <w:t>Local repository</w:t>
        </w:r>
      </w:ins>
    </w:p>
    <w:p w:rsidR="00CB293E" w:rsidRPr="000F251C" w:rsidRDefault="00CB293E" w:rsidP="00CB293E">
      <w:pPr>
        <w:numPr>
          <w:ilvl w:val="0"/>
          <w:numId w:val="7"/>
        </w:numPr>
        <w:spacing w:before="100" w:beforeAutospacing="1" w:after="100" w:afterAutospacing="1" w:line="240" w:lineRule="auto"/>
        <w:ind w:left="840"/>
        <w:rPr>
          <w:ins w:id="391" w:author="Unknown"/>
          <w:rFonts w:ascii="Times New Roman" w:eastAsia="Times New Roman" w:hAnsi="Times New Roman" w:cs="Times New Roman"/>
          <w:sz w:val="32"/>
          <w:szCs w:val="24"/>
        </w:rPr>
      </w:pPr>
      <w:ins w:id="392" w:author="Unknown">
        <w:r w:rsidRPr="000F251C">
          <w:rPr>
            <w:rFonts w:ascii="Times New Roman" w:eastAsia="Times New Roman" w:hAnsi="Times New Roman" w:cs="Times New Roman"/>
            <w:sz w:val="32"/>
            <w:szCs w:val="24"/>
          </w:rPr>
          <w:t>Central repository</w:t>
        </w:r>
      </w:ins>
    </w:p>
    <w:p w:rsidR="00CB293E" w:rsidRPr="000F251C" w:rsidRDefault="00CB293E" w:rsidP="00CB293E">
      <w:pPr>
        <w:numPr>
          <w:ilvl w:val="0"/>
          <w:numId w:val="7"/>
        </w:numPr>
        <w:spacing w:before="100" w:beforeAutospacing="1" w:after="100" w:afterAutospacing="1" w:line="240" w:lineRule="auto"/>
        <w:ind w:left="840"/>
        <w:rPr>
          <w:ins w:id="393" w:author="Unknown"/>
          <w:rFonts w:ascii="Times New Roman" w:eastAsia="Times New Roman" w:hAnsi="Times New Roman" w:cs="Times New Roman"/>
          <w:sz w:val="32"/>
          <w:szCs w:val="24"/>
        </w:rPr>
      </w:pPr>
      <w:ins w:id="394" w:author="Unknown">
        <w:r w:rsidRPr="000F251C">
          <w:rPr>
            <w:rFonts w:ascii="Times New Roman" w:eastAsia="Times New Roman" w:hAnsi="Times New Roman" w:cs="Times New Roman"/>
            <w:sz w:val="32"/>
            <w:szCs w:val="24"/>
          </w:rPr>
          <w:t>Remote repository</w:t>
        </w:r>
      </w:ins>
    </w:p>
    <w:p w:rsidR="00CB293E" w:rsidRPr="000F251C" w:rsidRDefault="00CB293E" w:rsidP="00CB293E">
      <w:pPr>
        <w:spacing w:before="100" w:beforeAutospacing="1" w:after="100" w:afterAutospacing="1" w:line="240" w:lineRule="auto"/>
        <w:rPr>
          <w:ins w:id="395" w:author="Unknown"/>
          <w:rFonts w:ascii="Times New Roman" w:eastAsia="Times New Roman" w:hAnsi="Times New Roman" w:cs="Times New Roman"/>
          <w:sz w:val="32"/>
          <w:szCs w:val="24"/>
        </w:rPr>
      </w:pPr>
      <w:ins w:id="396" w:author="Unknown">
        <w:r w:rsidRPr="000F251C">
          <w:rPr>
            <w:rFonts w:ascii="Times New Roman" w:eastAsia="Times New Roman" w:hAnsi="Times New Roman" w:cs="Times New Roman"/>
            <w:sz w:val="32"/>
            <w:szCs w:val="24"/>
          </w:rPr>
          <w:lastRenderedPageBreak/>
          <w:t xml:space="preserve">Maven searches these repositories for dependencies in the above sequence. First in the local repository, then in the central repository, and third in remote repositories if specified in the POM. </w:t>
        </w:r>
      </w:ins>
    </w:p>
    <w:p w:rsidR="00CB293E" w:rsidRPr="000F251C" w:rsidRDefault="00CB293E" w:rsidP="00CB293E">
      <w:pPr>
        <w:spacing w:before="100" w:beforeAutospacing="1" w:after="100" w:afterAutospacing="1" w:line="240" w:lineRule="auto"/>
        <w:rPr>
          <w:ins w:id="397" w:author="Unknown"/>
          <w:rFonts w:ascii="Times New Roman" w:eastAsia="Times New Roman" w:hAnsi="Times New Roman" w:cs="Times New Roman"/>
          <w:sz w:val="32"/>
          <w:szCs w:val="24"/>
        </w:rPr>
      </w:pPr>
      <w:ins w:id="398" w:author="Unknown">
        <w:r w:rsidRPr="000F251C">
          <w:rPr>
            <w:rFonts w:ascii="Times New Roman" w:eastAsia="Times New Roman" w:hAnsi="Times New Roman" w:cs="Times New Roman"/>
            <w:sz w:val="32"/>
            <w:szCs w:val="24"/>
          </w:rPr>
          <w:t xml:space="preserve">Here is a diagram illustrating the three repository types and their location: </w:t>
        </w:r>
      </w:ins>
    </w:p>
    <w:tbl>
      <w:tblPr>
        <w:tblW w:w="0" w:type="auto"/>
        <w:jc w:val="center"/>
        <w:tblCellSpacing w:w="15" w:type="dxa"/>
        <w:tblCellMar>
          <w:top w:w="15" w:type="dxa"/>
          <w:left w:w="15" w:type="dxa"/>
          <w:bottom w:w="15" w:type="dxa"/>
          <w:right w:w="15" w:type="dxa"/>
        </w:tblCellMar>
        <w:tblLook w:val="04A0"/>
      </w:tblPr>
      <w:tblGrid>
        <w:gridCol w:w="8010"/>
      </w:tblGrid>
      <w:tr w:rsidR="00CB293E" w:rsidRPr="000F251C" w:rsidTr="00CB293E">
        <w:trPr>
          <w:tblCellSpacing w:w="15" w:type="dxa"/>
          <w:jc w:val="center"/>
        </w:trPr>
        <w:tc>
          <w:tcPr>
            <w:tcW w:w="0" w:type="auto"/>
            <w:vAlign w:val="center"/>
            <w:hideMark/>
          </w:tcPr>
          <w:p w:rsidR="00CB293E" w:rsidRPr="000F251C" w:rsidRDefault="00CB293E" w:rsidP="00CB293E">
            <w:pPr>
              <w:spacing w:after="0" w:line="240" w:lineRule="auto"/>
              <w:jc w:val="center"/>
              <w:rPr>
                <w:rFonts w:ascii="Times New Roman" w:eastAsia="Times New Roman" w:hAnsi="Times New Roman" w:cs="Times New Roman"/>
                <w:sz w:val="32"/>
                <w:szCs w:val="24"/>
              </w:rPr>
            </w:pPr>
            <w:r w:rsidRPr="000F251C">
              <w:rPr>
                <w:rFonts w:ascii="Times New Roman" w:eastAsia="Times New Roman" w:hAnsi="Times New Roman" w:cs="Times New Roman"/>
                <w:noProof/>
                <w:sz w:val="32"/>
                <w:szCs w:val="24"/>
              </w:rPr>
              <w:drawing>
                <wp:inline distT="0" distB="0" distL="0" distR="0">
                  <wp:extent cx="5010150" cy="3095625"/>
                  <wp:effectExtent l="19050" t="0" r="0" b="0"/>
                  <wp:docPr id="3" name="Picture 3"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Repository Types and Location."/>
                          <pic:cNvPicPr>
                            <a:picLocks noChangeAspect="1" noChangeArrowheads="1"/>
                          </pic:cNvPicPr>
                        </pic:nvPicPr>
                        <pic:blipFill>
                          <a:blip r:embed="rId7"/>
                          <a:srcRect/>
                          <a:stretch>
                            <a:fillRect/>
                          </a:stretch>
                        </pic:blipFill>
                        <pic:spPr bwMode="auto">
                          <a:xfrm>
                            <a:off x="0" y="0"/>
                            <a:ext cx="5010150" cy="3095625"/>
                          </a:xfrm>
                          <a:prstGeom prst="rect">
                            <a:avLst/>
                          </a:prstGeom>
                          <a:noFill/>
                          <a:ln w="9525">
                            <a:noFill/>
                            <a:miter lim="800000"/>
                            <a:headEnd/>
                            <a:tailEnd/>
                          </a:ln>
                        </pic:spPr>
                      </pic:pic>
                    </a:graphicData>
                  </a:graphic>
                </wp:inline>
              </w:drawing>
            </w:r>
          </w:p>
        </w:tc>
      </w:tr>
      <w:tr w:rsidR="00CB293E" w:rsidRPr="000F251C" w:rsidTr="00CB293E">
        <w:trPr>
          <w:tblCellSpacing w:w="15" w:type="dxa"/>
          <w:jc w:val="center"/>
        </w:trPr>
        <w:tc>
          <w:tcPr>
            <w:tcW w:w="0" w:type="auto"/>
            <w:vAlign w:val="center"/>
            <w:hideMark/>
          </w:tcPr>
          <w:p w:rsidR="00CB293E" w:rsidRPr="000F251C" w:rsidRDefault="00CB293E" w:rsidP="00CB293E">
            <w:pPr>
              <w:spacing w:after="0" w:line="240" w:lineRule="auto"/>
              <w:jc w:val="center"/>
              <w:rPr>
                <w:rFonts w:ascii="Times New Roman" w:eastAsia="Times New Roman" w:hAnsi="Times New Roman" w:cs="Times New Roman"/>
                <w:sz w:val="32"/>
                <w:szCs w:val="24"/>
              </w:rPr>
            </w:pPr>
            <w:r w:rsidRPr="000F251C">
              <w:rPr>
                <w:rFonts w:ascii="Times New Roman" w:eastAsia="Times New Roman" w:hAnsi="Times New Roman" w:cs="Times New Roman"/>
                <w:b/>
                <w:bCs/>
                <w:sz w:val="32"/>
                <w:szCs w:val="24"/>
              </w:rPr>
              <w:t>Maven Repository Types and Location.</w:t>
            </w:r>
          </w:p>
        </w:tc>
      </w:tr>
    </w:tbl>
    <w:p w:rsidR="00CB293E" w:rsidRPr="000F251C" w:rsidRDefault="00CB293E" w:rsidP="00CB293E">
      <w:pPr>
        <w:spacing w:before="100" w:beforeAutospacing="1" w:after="100" w:afterAutospacing="1" w:line="240" w:lineRule="auto"/>
        <w:rPr>
          <w:ins w:id="399" w:author="Unknown"/>
          <w:rFonts w:ascii="Times New Roman" w:eastAsia="Times New Roman" w:hAnsi="Times New Roman" w:cs="Times New Roman"/>
          <w:sz w:val="32"/>
          <w:szCs w:val="24"/>
        </w:rPr>
      </w:pPr>
      <w:ins w:id="400" w:author="Unknown">
        <w:r w:rsidRPr="000F251C">
          <w:rPr>
            <w:rFonts w:ascii="Times New Roman" w:eastAsia="Times New Roman" w:hAnsi="Times New Roman" w:cs="Times New Roman"/>
            <w:b/>
            <w:bCs/>
            <w:sz w:val="32"/>
            <w:szCs w:val="24"/>
          </w:rPr>
          <w:t>Local Repository</w:t>
        </w:r>
        <w:r w:rsidRPr="000F251C">
          <w:rPr>
            <w:rFonts w:ascii="Times New Roman" w:eastAsia="Times New Roman" w:hAnsi="Times New Roman" w:cs="Times New Roman"/>
            <w:sz w:val="32"/>
            <w:szCs w:val="24"/>
          </w:rPr>
          <w:br/>
          <w:t xml:space="preserve">A local repository is a directory on the developer's computer. This repository will contain all the dependencies Maven downloads. The same Maven repository is typically used for several different projects. Thus Maven only needs to download the dependencies once, even if multiple projects depends on them (e.g. </w:t>
        </w:r>
        <w:proofErr w:type="spellStart"/>
        <w:r w:rsidRPr="000F251C">
          <w:rPr>
            <w:rFonts w:ascii="Times New Roman" w:eastAsia="Times New Roman" w:hAnsi="Times New Roman" w:cs="Times New Roman"/>
            <w:sz w:val="32"/>
            <w:szCs w:val="24"/>
          </w:rPr>
          <w:t>Junit</w:t>
        </w:r>
        <w:proofErr w:type="spellEnd"/>
        <w:r w:rsidRPr="000F251C">
          <w:rPr>
            <w:rFonts w:ascii="Times New Roman" w:eastAsia="Times New Roman" w:hAnsi="Times New Roman" w:cs="Times New Roman"/>
            <w:sz w:val="32"/>
            <w:szCs w:val="24"/>
          </w:rPr>
          <w:t xml:space="preserve">). </w:t>
        </w:r>
      </w:ins>
    </w:p>
    <w:p w:rsidR="00CB293E" w:rsidRPr="000F251C" w:rsidRDefault="00CB293E" w:rsidP="00CB293E">
      <w:pPr>
        <w:spacing w:before="100" w:beforeAutospacing="1" w:after="100" w:afterAutospacing="1" w:line="240" w:lineRule="auto"/>
        <w:rPr>
          <w:ins w:id="401" w:author="Unknown"/>
          <w:rFonts w:ascii="Times New Roman" w:eastAsia="Times New Roman" w:hAnsi="Times New Roman" w:cs="Times New Roman"/>
          <w:sz w:val="32"/>
          <w:szCs w:val="24"/>
        </w:rPr>
      </w:pPr>
      <w:ins w:id="402" w:author="Unknown">
        <w:r w:rsidRPr="000F251C">
          <w:rPr>
            <w:rFonts w:ascii="Times New Roman" w:eastAsia="Times New Roman" w:hAnsi="Times New Roman" w:cs="Times New Roman"/>
            <w:sz w:val="32"/>
            <w:szCs w:val="24"/>
          </w:rPr>
          <w:t xml:space="preserve">Your own projects can also be built and installed in your local repository, using the </w:t>
        </w:r>
        <w:proofErr w:type="spellStart"/>
        <w:r w:rsidRPr="000F251C">
          <w:rPr>
            <w:rFonts w:ascii="Courier New" w:eastAsia="Times New Roman" w:hAnsi="Courier New" w:cs="Courier New"/>
            <w:sz w:val="28"/>
          </w:rPr>
          <w:t>mvn</w:t>
        </w:r>
        <w:proofErr w:type="spellEnd"/>
        <w:r w:rsidRPr="000F251C">
          <w:rPr>
            <w:rFonts w:ascii="Courier New" w:eastAsia="Times New Roman" w:hAnsi="Courier New" w:cs="Courier New"/>
            <w:sz w:val="28"/>
          </w:rPr>
          <w:t xml:space="preserve"> install</w:t>
        </w:r>
        <w:r w:rsidRPr="000F251C">
          <w:rPr>
            <w:rFonts w:ascii="Times New Roman" w:eastAsia="Times New Roman" w:hAnsi="Times New Roman" w:cs="Times New Roman"/>
            <w:sz w:val="32"/>
            <w:szCs w:val="24"/>
          </w:rPr>
          <w:t xml:space="preserve"> command. That way your other projects can use the packaged JAR files of your own projects as external dependencies by specifying them as external dependencies inside their Maven POM files. </w:t>
        </w:r>
      </w:ins>
    </w:p>
    <w:p w:rsidR="00CB293E" w:rsidRPr="000F251C" w:rsidRDefault="00CB293E" w:rsidP="00CB293E">
      <w:pPr>
        <w:spacing w:before="100" w:beforeAutospacing="1" w:after="100" w:afterAutospacing="1" w:line="240" w:lineRule="auto"/>
        <w:rPr>
          <w:ins w:id="403" w:author="Unknown"/>
          <w:rFonts w:ascii="Times New Roman" w:eastAsia="Times New Roman" w:hAnsi="Times New Roman" w:cs="Times New Roman"/>
          <w:sz w:val="32"/>
          <w:szCs w:val="24"/>
        </w:rPr>
      </w:pPr>
      <w:ins w:id="404" w:author="Unknown">
        <w:r w:rsidRPr="000F251C">
          <w:rPr>
            <w:rFonts w:ascii="Times New Roman" w:eastAsia="Times New Roman" w:hAnsi="Times New Roman" w:cs="Times New Roman"/>
            <w:sz w:val="32"/>
            <w:szCs w:val="24"/>
          </w:rPr>
          <w:lastRenderedPageBreak/>
          <w:t xml:space="preserve">By default Maven puts your local repository inside your user home directory on your local computer. However, you can change the location of the local repository by setting the directory inside your Maven settings file. Your Maven settings file is also located in your </w:t>
        </w:r>
        <w:r w:rsidRPr="000F251C">
          <w:rPr>
            <w:rFonts w:ascii="Courier New" w:eastAsia="Times New Roman" w:hAnsi="Courier New" w:cs="Courier New"/>
            <w:sz w:val="28"/>
          </w:rPr>
          <w:t>user-home/.m2</w:t>
        </w:r>
        <w:r w:rsidRPr="000F251C">
          <w:rPr>
            <w:rFonts w:ascii="Times New Roman" w:eastAsia="Times New Roman" w:hAnsi="Times New Roman" w:cs="Times New Roman"/>
            <w:sz w:val="32"/>
            <w:szCs w:val="24"/>
          </w:rPr>
          <w:t xml:space="preserve"> directory and is called </w:t>
        </w:r>
        <w:r w:rsidRPr="000F251C">
          <w:rPr>
            <w:rFonts w:ascii="Courier New" w:eastAsia="Times New Roman" w:hAnsi="Courier New" w:cs="Courier New"/>
            <w:sz w:val="28"/>
          </w:rPr>
          <w:t>settings.xml</w:t>
        </w:r>
        <w:r w:rsidRPr="000F251C">
          <w:rPr>
            <w:rFonts w:ascii="Times New Roman" w:eastAsia="Times New Roman" w:hAnsi="Times New Roman" w:cs="Times New Roman"/>
            <w:sz w:val="32"/>
            <w:szCs w:val="24"/>
          </w:rPr>
          <w:t xml:space="preserve">. Here is how you specify another location for your local repository: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sz w:val="28"/>
          <w:szCs w:val="20"/>
        </w:rPr>
      </w:pPr>
      <w:ins w:id="406" w:author="Unknown">
        <w:r w:rsidRPr="000F251C">
          <w:rPr>
            <w:rFonts w:ascii="Courier New" w:eastAsia="Times New Roman" w:hAnsi="Courier New" w:cs="Courier New"/>
            <w:sz w:val="28"/>
            <w:szCs w:val="20"/>
          </w:rPr>
          <w:t>&lt;settings&gt;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sz w:val="28"/>
          <w:szCs w:val="20"/>
        </w:rPr>
      </w:pPr>
      <w:ins w:id="408"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localRepository</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sz w:val="28"/>
          <w:szCs w:val="20"/>
        </w:rPr>
      </w:pPr>
      <w:ins w:id="410" w:author="Unknown">
        <w:r w:rsidRPr="000F251C">
          <w:rPr>
            <w:rFonts w:ascii="Courier New" w:eastAsia="Times New Roman" w:hAnsi="Courier New" w:cs="Courier New"/>
            <w:sz w:val="28"/>
            <w:szCs w:val="20"/>
          </w:rPr>
          <w:t xml:space="preserve">        d:\data\java\products\maven\repository</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sz w:val="28"/>
          <w:szCs w:val="20"/>
        </w:rPr>
      </w:pPr>
      <w:ins w:id="412"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localRepository</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sz w:val="28"/>
          <w:szCs w:val="20"/>
        </w:rPr>
      </w:pPr>
      <w:ins w:id="414" w:author="Unknown">
        <w:r w:rsidRPr="000F251C">
          <w:rPr>
            <w:rFonts w:ascii="Courier New" w:eastAsia="Times New Roman" w:hAnsi="Courier New" w:cs="Courier New"/>
            <w:sz w:val="28"/>
            <w:szCs w:val="20"/>
          </w:rPr>
          <w:t>&lt;/settings&gt;</w:t>
        </w:r>
      </w:ins>
    </w:p>
    <w:p w:rsidR="00CB293E" w:rsidRPr="000F251C" w:rsidRDefault="00CB293E" w:rsidP="00CB293E">
      <w:pPr>
        <w:spacing w:before="100" w:beforeAutospacing="1" w:after="100" w:afterAutospacing="1" w:line="240" w:lineRule="auto"/>
        <w:rPr>
          <w:ins w:id="415" w:author="Unknown"/>
          <w:rFonts w:ascii="Times New Roman" w:eastAsia="Times New Roman" w:hAnsi="Times New Roman" w:cs="Times New Roman"/>
          <w:sz w:val="32"/>
          <w:szCs w:val="24"/>
        </w:rPr>
      </w:pPr>
      <w:ins w:id="416" w:author="Unknown">
        <w:r w:rsidRPr="000F251C">
          <w:rPr>
            <w:rFonts w:ascii="Times New Roman" w:eastAsia="Times New Roman" w:hAnsi="Times New Roman" w:cs="Times New Roman"/>
            <w:b/>
            <w:bCs/>
            <w:sz w:val="32"/>
            <w:szCs w:val="24"/>
          </w:rPr>
          <w:t>Central Repository</w:t>
        </w:r>
      </w:ins>
    </w:p>
    <w:p w:rsidR="00CB293E" w:rsidRPr="000F251C" w:rsidRDefault="00CB293E" w:rsidP="00CB293E">
      <w:pPr>
        <w:spacing w:before="100" w:beforeAutospacing="1" w:after="100" w:afterAutospacing="1" w:line="240" w:lineRule="auto"/>
        <w:rPr>
          <w:ins w:id="417" w:author="Unknown"/>
          <w:rFonts w:ascii="Times New Roman" w:eastAsia="Times New Roman" w:hAnsi="Times New Roman" w:cs="Times New Roman"/>
          <w:sz w:val="32"/>
          <w:szCs w:val="24"/>
        </w:rPr>
      </w:pPr>
      <w:ins w:id="418" w:author="Unknown">
        <w:r w:rsidRPr="000F251C">
          <w:rPr>
            <w:rFonts w:ascii="Times New Roman" w:eastAsia="Times New Roman" w:hAnsi="Times New Roman" w:cs="Times New Roman"/>
            <w:sz w:val="32"/>
            <w:szCs w:val="24"/>
          </w:rPr>
          <w:t xml:space="preserve">The central Maven repository is a repository provided by the Maven community. By default Maven looks in this central repository for any dependencies needed but not found in your local repository. Maven then downloads these dependencies into your local repository. You need no special configuration to access the central repository. </w:t>
        </w:r>
      </w:ins>
    </w:p>
    <w:p w:rsidR="00CB293E" w:rsidRPr="000F251C" w:rsidRDefault="00CB293E" w:rsidP="00CB293E">
      <w:pPr>
        <w:spacing w:before="100" w:beforeAutospacing="1" w:after="100" w:afterAutospacing="1" w:line="240" w:lineRule="auto"/>
        <w:rPr>
          <w:ins w:id="419" w:author="Unknown"/>
          <w:rFonts w:ascii="Times New Roman" w:eastAsia="Times New Roman" w:hAnsi="Times New Roman" w:cs="Times New Roman"/>
          <w:sz w:val="32"/>
          <w:szCs w:val="24"/>
        </w:rPr>
      </w:pPr>
      <w:ins w:id="420" w:author="Unknown">
        <w:r w:rsidRPr="000F251C">
          <w:rPr>
            <w:rFonts w:ascii="Times New Roman" w:eastAsia="Times New Roman" w:hAnsi="Times New Roman" w:cs="Times New Roman"/>
            <w:b/>
            <w:bCs/>
            <w:sz w:val="32"/>
            <w:szCs w:val="24"/>
          </w:rPr>
          <w:t>Remote Repository</w:t>
        </w:r>
        <w:r w:rsidRPr="000F251C">
          <w:rPr>
            <w:rFonts w:ascii="Times New Roman" w:eastAsia="Times New Roman" w:hAnsi="Times New Roman" w:cs="Times New Roman"/>
            <w:sz w:val="32"/>
            <w:szCs w:val="24"/>
          </w:rPr>
          <w:br/>
          <w:t xml:space="preserve">A remote repository is a repository on a web server from which Maven can download dependencies, just like the central repository. A remote repository can be located anywhere on the internet, or inside a local network. </w:t>
        </w:r>
      </w:ins>
    </w:p>
    <w:p w:rsidR="00CB293E" w:rsidRPr="000F251C" w:rsidRDefault="00CB293E" w:rsidP="00CB293E">
      <w:pPr>
        <w:spacing w:before="100" w:beforeAutospacing="1" w:after="100" w:afterAutospacing="1" w:line="240" w:lineRule="auto"/>
        <w:rPr>
          <w:ins w:id="421" w:author="Unknown"/>
          <w:rFonts w:ascii="Times New Roman" w:eastAsia="Times New Roman" w:hAnsi="Times New Roman" w:cs="Times New Roman"/>
          <w:sz w:val="32"/>
          <w:szCs w:val="24"/>
        </w:rPr>
      </w:pPr>
      <w:ins w:id="422" w:author="Unknown">
        <w:r w:rsidRPr="000F251C">
          <w:rPr>
            <w:rFonts w:ascii="Times New Roman" w:eastAsia="Times New Roman" w:hAnsi="Times New Roman" w:cs="Times New Roman"/>
            <w:sz w:val="32"/>
            <w:szCs w:val="24"/>
          </w:rPr>
          <w:t xml:space="preserve">A remote repository is often used for hosting projects internal to your organization, which are shared by multiple projects. For instance, a common security project might be used across multiple internal projects. This security project should not be accessible to the outside world, and should thus not be hosted in the public, central Maven repository. Instead it can be hosted in an internal remote repository. </w:t>
        </w:r>
      </w:ins>
    </w:p>
    <w:p w:rsidR="00CB293E" w:rsidRPr="000F251C" w:rsidRDefault="00CB293E" w:rsidP="00CB293E">
      <w:pPr>
        <w:spacing w:before="100" w:beforeAutospacing="1" w:after="100" w:afterAutospacing="1" w:line="240" w:lineRule="auto"/>
        <w:rPr>
          <w:ins w:id="423" w:author="Unknown"/>
          <w:rFonts w:ascii="Times New Roman" w:eastAsia="Times New Roman" w:hAnsi="Times New Roman" w:cs="Times New Roman"/>
          <w:sz w:val="32"/>
          <w:szCs w:val="24"/>
        </w:rPr>
      </w:pPr>
      <w:ins w:id="424" w:author="Unknown">
        <w:r w:rsidRPr="000F251C">
          <w:rPr>
            <w:rFonts w:ascii="Times New Roman" w:eastAsia="Times New Roman" w:hAnsi="Times New Roman" w:cs="Times New Roman"/>
            <w:sz w:val="32"/>
            <w:szCs w:val="24"/>
          </w:rPr>
          <w:t xml:space="preserve">Dependencies found in a remote repository are also downloaded and put into your local repository by Maven. </w:t>
        </w:r>
      </w:ins>
    </w:p>
    <w:p w:rsidR="00CB293E" w:rsidRPr="000F251C" w:rsidRDefault="00CB293E" w:rsidP="00CB293E">
      <w:pPr>
        <w:spacing w:before="100" w:beforeAutospacing="1" w:after="100" w:afterAutospacing="1" w:line="240" w:lineRule="auto"/>
        <w:rPr>
          <w:ins w:id="425" w:author="Unknown"/>
          <w:rFonts w:ascii="Times New Roman" w:eastAsia="Times New Roman" w:hAnsi="Times New Roman" w:cs="Times New Roman"/>
          <w:sz w:val="32"/>
          <w:szCs w:val="24"/>
        </w:rPr>
      </w:pPr>
      <w:ins w:id="426" w:author="Unknown">
        <w:r w:rsidRPr="000F251C">
          <w:rPr>
            <w:rFonts w:ascii="Times New Roman" w:eastAsia="Times New Roman" w:hAnsi="Times New Roman" w:cs="Times New Roman"/>
            <w:sz w:val="32"/>
            <w:szCs w:val="24"/>
          </w:rPr>
          <w:lastRenderedPageBreak/>
          <w:t xml:space="preserve">You can configure a remote repository in the POM file. Put the following XML elements right after the </w:t>
        </w:r>
        <w:r w:rsidRPr="000F251C">
          <w:rPr>
            <w:rFonts w:ascii="Courier New" w:eastAsia="Times New Roman" w:hAnsi="Courier New" w:cs="Courier New"/>
            <w:sz w:val="28"/>
          </w:rPr>
          <w:t>&lt;dependencies&gt;</w:t>
        </w:r>
        <w:r w:rsidRPr="000F251C">
          <w:rPr>
            <w:rFonts w:ascii="Times New Roman" w:eastAsia="Times New Roman" w:hAnsi="Times New Roman" w:cs="Times New Roman"/>
            <w:sz w:val="32"/>
            <w:szCs w:val="24"/>
          </w:rPr>
          <w:t xml:space="preserve"> element: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sz w:val="28"/>
          <w:szCs w:val="20"/>
        </w:rPr>
      </w:pPr>
      <w:ins w:id="428" w:author="Unknown">
        <w:r w:rsidRPr="000F251C">
          <w:rPr>
            <w:rFonts w:ascii="Courier New" w:eastAsia="Times New Roman" w:hAnsi="Courier New" w:cs="Courier New"/>
            <w:sz w:val="28"/>
            <w:szCs w:val="20"/>
          </w:rPr>
          <w:t>&lt;repositories&gt;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sz w:val="28"/>
          <w:szCs w:val="20"/>
        </w:rPr>
      </w:pPr>
      <w:ins w:id="430" w:author="Unknown">
        <w:r w:rsidRPr="000F251C">
          <w:rPr>
            <w:rFonts w:ascii="Courier New" w:eastAsia="Times New Roman" w:hAnsi="Courier New" w:cs="Courier New"/>
            <w:sz w:val="28"/>
            <w:szCs w:val="20"/>
          </w:rPr>
          <w:t xml:space="preserve">   &lt;repository&gt;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sz w:val="28"/>
          <w:szCs w:val="20"/>
        </w:rPr>
      </w:pPr>
      <w:ins w:id="432" w:author="Unknown">
        <w:r w:rsidRPr="000F251C">
          <w:rPr>
            <w:rFonts w:ascii="Courier New" w:eastAsia="Times New Roman" w:hAnsi="Courier New" w:cs="Courier New"/>
            <w:sz w:val="28"/>
            <w:szCs w:val="20"/>
          </w:rPr>
          <w:t xml:space="preserve">       &lt;id&gt;</w:t>
        </w:r>
        <w:proofErr w:type="spellStart"/>
        <w:r w:rsidRPr="000F251C">
          <w:rPr>
            <w:rFonts w:ascii="Courier New" w:eastAsia="Times New Roman" w:hAnsi="Courier New" w:cs="Courier New"/>
            <w:sz w:val="28"/>
            <w:szCs w:val="20"/>
          </w:rPr>
          <w:t>jenkov.code</w:t>
        </w:r>
        <w:proofErr w:type="spellEnd"/>
        <w:r w:rsidRPr="000F251C">
          <w:rPr>
            <w:rFonts w:ascii="Courier New" w:eastAsia="Times New Roman" w:hAnsi="Courier New" w:cs="Courier New"/>
            <w:sz w:val="28"/>
            <w:szCs w:val="20"/>
          </w:rPr>
          <w:t>&lt;/id&gt;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sz w:val="28"/>
          <w:szCs w:val="20"/>
        </w:rPr>
      </w:pPr>
      <w:ins w:id="434"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url</w:t>
        </w:r>
        <w:proofErr w:type="spellEnd"/>
        <w:r w:rsidRPr="000F251C">
          <w:rPr>
            <w:rFonts w:ascii="Courier New" w:eastAsia="Times New Roman" w:hAnsi="Courier New" w:cs="Courier New"/>
            <w:sz w:val="28"/>
            <w:szCs w:val="20"/>
          </w:rPr>
          <w:t>&gt;http://maven.jenkov.com/maven2/lib&lt;/url&gt;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urier New" w:eastAsia="Times New Roman" w:hAnsi="Courier New" w:cs="Courier New"/>
          <w:sz w:val="28"/>
          <w:szCs w:val="20"/>
        </w:rPr>
      </w:pPr>
      <w:ins w:id="436" w:author="Unknown">
        <w:r w:rsidRPr="000F251C">
          <w:rPr>
            <w:rFonts w:ascii="Courier New" w:eastAsia="Times New Roman" w:hAnsi="Courier New" w:cs="Courier New"/>
            <w:sz w:val="28"/>
            <w:szCs w:val="20"/>
          </w:rPr>
          <w:t xml:space="preserve">   &lt;/repository&gt;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7" w:author="Unknown"/>
          <w:rFonts w:ascii="Courier New" w:eastAsia="Times New Roman" w:hAnsi="Courier New" w:cs="Courier New"/>
          <w:sz w:val="28"/>
          <w:szCs w:val="20"/>
        </w:rPr>
      </w:pPr>
      <w:ins w:id="438" w:author="Unknown">
        <w:r w:rsidRPr="000F251C">
          <w:rPr>
            <w:rFonts w:ascii="Courier New" w:eastAsia="Times New Roman" w:hAnsi="Courier New" w:cs="Courier New"/>
            <w:sz w:val="28"/>
            <w:szCs w:val="20"/>
          </w:rPr>
          <w:t>&lt;/repositories&gt;</w:t>
        </w:r>
      </w:ins>
    </w:p>
    <w:p w:rsidR="00CB293E" w:rsidRPr="000F251C" w:rsidRDefault="00CB293E" w:rsidP="00CB293E">
      <w:pPr>
        <w:spacing w:before="100" w:beforeAutospacing="1" w:after="100" w:afterAutospacing="1" w:line="240" w:lineRule="auto"/>
        <w:outlineLvl w:val="1"/>
        <w:rPr>
          <w:ins w:id="439" w:author="Unknown"/>
          <w:rFonts w:ascii="Times New Roman" w:eastAsia="Times New Roman" w:hAnsi="Times New Roman" w:cs="Times New Roman"/>
          <w:b/>
          <w:bCs/>
          <w:sz w:val="44"/>
          <w:szCs w:val="36"/>
        </w:rPr>
      </w:pPr>
      <w:bookmarkStart w:id="440" w:name="maven-build-life-cycles-phases-and-goals"/>
      <w:bookmarkEnd w:id="440"/>
      <w:ins w:id="441" w:author="Unknown">
        <w:r w:rsidRPr="000F251C">
          <w:rPr>
            <w:rFonts w:ascii="Times New Roman" w:eastAsia="Times New Roman" w:hAnsi="Times New Roman" w:cs="Times New Roman"/>
            <w:b/>
            <w:bCs/>
            <w:sz w:val="44"/>
            <w:szCs w:val="36"/>
          </w:rPr>
          <w:t>Maven Build Life Cycles, Phases and Goals</w:t>
        </w:r>
      </w:ins>
    </w:p>
    <w:p w:rsidR="00CB293E" w:rsidRPr="000F251C" w:rsidRDefault="00CB293E" w:rsidP="00CB293E">
      <w:pPr>
        <w:spacing w:before="100" w:beforeAutospacing="1" w:after="100" w:afterAutospacing="1" w:line="240" w:lineRule="auto"/>
        <w:rPr>
          <w:ins w:id="442" w:author="Unknown"/>
          <w:rFonts w:ascii="Times New Roman" w:eastAsia="Times New Roman" w:hAnsi="Times New Roman" w:cs="Times New Roman"/>
          <w:sz w:val="32"/>
          <w:szCs w:val="24"/>
        </w:rPr>
      </w:pPr>
      <w:ins w:id="443" w:author="Unknown">
        <w:r w:rsidRPr="000F251C">
          <w:rPr>
            <w:rFonts w:ascii="Times New Roman" w:eastAsia="Times New Roman" w:hAnsi="Times New Roman" w:cs="Times New Roman"/>
            <w:sz w:val="32"/>
            <w:szCs w:val="24"/>
          </w:rPr>
          <w:t xml:space="preserve">When Maven builds a software project it follows a build life cycle. The build life cycle is divided into build phases, and the build phases are divided into build goals. Maven build life cycles, build phases and goals are described in more detail in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"http://maven.apache.org/guides/introduction/introduction-to-the-lifecycle.html"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Maven Introduction to Build Phases</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but here I will give you a quick overview. </w:t>
        </w:r>
      </w:ins>
    </w:p>
    <w:p w:rsidR="00CB293E" w:rsidRPr="000F251C" w:rsidRDefault="00CB293E" w:rsidP="00CB293E">
      <w:pPr>
        <w:spacing w:before="100" w:beforeAutospacing="1" w:after="100" w:afterAutospacing="1" w:line="240" w:lineRule="auto"/>
        <w:rPr>
          <w:ins w:id="444" w:author="Unknown"/>
          <w:rFonts w:ascii="Times New Roman" w:eastAsia="Times New Roman" w:hAnsi="Times New Roman" w:cs="Times New Roman"/>
          <w:sz w:val="32"/>
          <w:szCs w:val="24"/>
        </w:rPr>
      </w:pPr>
      <w:ins w:id="445" w:author="Unknown">
        <w:r w:rsidRPr="000F251C">
          <w:rPr>
            <w:rFonts w:ascii="Times New Roman" w:eastAsia="Times New Roman" w:hAnsi="Times New Roman" w:cs="Times New Roman"/>
            <w:b/>
            <w:bCs/>
            <w:sz w:val="32"/>
            <w:szCs w:val="24"/>
          </w:rPr>
          <w:t>Build Life Cycles</w:t>
        </w:r>
        <w:r w:rsidRPr="000F251C">
          <w:rPr>
            <w:rFonts w:ascii="Times New Roman" w:eastAsia="Times New Roman" w:hAnsi="Times New Roman" w:cs="Times New Roman"/>
            <w:sz w:val="32"/>
            <w:szCs w:val="24"/>
          </w:rPr>
          <w:br/>
          <w:t xml:space="preserve">Maven has 3 built-in build life cycles. These are: </w:t>
        </w:r>
      </w:ins>
    </w:p>
    <w:p w:rsidR="00CB293E" w:rsidRPr="000F251C" w:rsidRDefault="00CB293E" w:rsidP="00CB293E">
      <w:pPr>
        <w:numPr>
          <w:ilvl w:val="0"/>
          <w:numId w:val="8"/>
        </w:numPr>
        <w:spacing w:before="100" w:beforeAutospacing="1" w:after="100" w:afterAutospacing="1" w:line="240" w:lineRule="auto"/>
        <w:ind w:left="840"/>
        <w:rPr>
          <w:ins w:id="446" w:author="Unknown"/>
          <w:rFonts w:ascii="Times New Roman" w:eastAsia="Times New Roman" w:hAnsi="Times New Roman" w:cs="Times New Roman"/>
          <w:sz w:val="32"/>
          <w:szCs w:val="24"/>
        </w:rPr>
      </w:pPr>
      <w:ins w:id="447" w:author="Unknown">
        <w:r w:rsidRPr="000F251C">
          <w:rPr>
            <w:rFonts w:ascii="Times New Roman" w:eastAsia="Times New Roman" w:hAnsi="Times New Roman" w:cs="Times New Roman"/>
            <w:sz w:val="32"/>
            <w:szCs w:val="24"/>
          </w:rPr>
          <w:t>default</w:t>
        </w:r>
      </w:ins>
    </w:p>
    <w:p w:rsidR="00CB293E" w:rsidRPr="000F251C" w:rsidRDefault="00CB293E" w:rsidP="00CB293E">
      <w:pPr>
        <w:numPr>
          <w:ilvl w:val="0"/>
          <w:numId w:val="8"/>
        </w:numPr>
        <w:spacing w:before="100" w:beforeAutospacing="1" w:after="100" w:afterAutospacing="1" w:line="240" w:lineRule="auto"/>
        <w:ind w:left="840"/>
        <w:rPr>
          <w:ins w:id="448" w:author="Unknown"/>
          <w:rFonts w:ascii="Times New Roman" w:eastAsia="Times New Roman" w:hAnsi="Times New Roman" w:cs="Times New Roman"/>
          <w:sz w:val="32"/>
          <w:szCs w:val="24"/>
        </w:rPr>
      </w:pPr>
      <w:ins w:id="449" w:author="Unknown">
        <w:r w:rsidRPr="000F251C">
          <w:rPr>
            <w:rFonts w:ascii="Times New Roman" w:eastAsia="Times New Roman" w:hAnsi="Times New Roman" w:cs="Times New Roman"/>
            <w:sz w:val="32"/>
            <w:szCs w:val="24"/>
          </w:rPr>
          <w:t>clean</w:t>
        </w:r>
      </w:ins>
    </w:p>
    <w:p w:rsidR="00CB293E" w:rsidRPr="000F251C" w:rsidRDefault="00CB293E" w:rsidP="00CB293E">
      <w:pPr>
        <w:numPr>
          <w:ilvl w:val="0"/>
          <w:numId w:val="8"/>
        </w:numPr>
        <w:spacing w:before="100" w:beforeAutospacing="1" w:after="100" w:afterAutospacing="1" w:line="240" w:lineRule="auto"/>
        <w:ind w:left="840"/>
        <w:rPr>
          <w:ins w:id="450" w:author="Unknown"/>
          <w:rFonts w:ascii="Times New Roman" w:eastAsia="Times New Roman" w:hAnsi="Times New Roman" w:cs="Times New Roman"/>
          <w:sz w:val="32"/>
          <w:szCs w:val="24"/>
        </w:rPr>
      </w:pPr>
      <w:ins w:id="451" w:author="Unknown">
        <w:r w:rsidRPr="000F251C">
          <w:rPr>
            <w:rFonts w:ascii="Times New Roman" w:eastAsia="Times New Roman" w:hAnsi="Times New Roman" w:cs="Times New Roman"/>
            <w:sz w:val="32"/>
            <w:szCs w:val="24"/>
          </w:rPr>
          <w:t>site</w:t>
        </w:r>
      </w:ins>
    </w:p>
    <w:p w:rsidR="00CB293E" w:rsidRPr="000F251C" w:rsidRDefault="00CB293E" w:rsidP="00CB293E">
      <w:pPr>
        <w:spacing w:before="100" w:beforeAutospacing="1" w:after="100" w:afterAutospacing="1" w:line="240" w:lineRule="auto"/>
        <w:rPr>
          <w:ins w:id="452" w:author="Unknown"/>
          <w:rFonts w:ascii="Times New Roman" w:eastAsia="Times New Roman" w:hAnsi="Times New Roman" w:cs="Times New Roman"/>
          <w:sz w:val="32"/>
          <w:szCs w:val="24"/>
        </w:rPr>
      </w:pPr>
      <w:ins w:id="453" w:author="Unknown">
        <w:r w:rsidRPr="000F251C">
          <w:rPr>
            <w:rFonts w:ascii="Times New Roman" w:eastAsia="Times New Roman" w:hAnsi="Times New Roman" w:cs="Times New Roman"/>
            <w:sz w:val="32"/>
            <w:szCs w:val="24"/>
          </w:rPr>
          <w:t xml:space="preserve">Each of these build life cycles takes care of a different aspect of building a software project. Thus, each of these build life cycles are executed independently of each other. You can get Maven to execute more than one build life cycle, but they will be executed in sequence, separately from each other, as if you had executed two separate Maven commands. </w:t>
        </w:r>
      </w:ins>
    </w:p>
    <w:p w:rsidR="00CB293E" w:rsidRPr="000F251C" w:rsidRDefault="00CB293E" w:rsidP="00CB293E">
      <w:pPr>
        <w:spacing w:before="100" w:beforeAutospacing="1" w:after="100" w:afterAutospacing="1" w:line="240" w:lineRule="auto"/>
        <w:rPr>
          <w:ins w:id="454" w:author="Unknown"/>
          <w:rFonts w:ascii="Times New Roman" w:eastAsia="Times New Roman" w:hAnsi="Times New Roman" w:cs="Times New Roman"/>
          <w:sz w:val="32"/>
          <w:szCs w:val="24"/>
        </w:rPr>
      </w:pPr>
      <w:ins w:id="455" w:author="Unknown">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handles everything related to compiling and packaging your project. The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life cycle handles everything related to removing temporary files from the output directory, including generated source files, compiled classes, previous JAR files etc. The </w:t>
        </w:r>
        <w:r w:rsidRPr="000F251C">
          <w:rPr>
            <w:rFonts w:ascii="Courier New" w:eastAsia="Times New Roman" w:hAnsi="Courier New" w:cs="Courier New"/>
            <w:sz w:val="28"/>
          </w:rPr>
          <w:t>site</w:t>
        </w:r>
        <w:r w:rsidRPr="000F251C">
          <w:rPr>
            <w:rFonts w:ascii="Times New Roman" w:eastAsia="Times New Roman" w:hAnsi="Times New Roman" w:cs="Times New Roman"/>
            <w:sz w:val="32"/>
            <w:szCs w:val="24"/>
          </w:rPr>
          <w:t xml:space="preserve"> life cycle handles everything related to generating documentation </w:t>
        </w:r>
        <w:r w:rsidRPr="000F251C">
          <w:rPr>
            <w:rFonts w:ascii="Times New Roman" w:eastAsia="Times New Roman" w:hAnsi="Times New Roman" w:cs="Times New Roman"/>
            <w:sz w:val="32"/>
            <w:szCs w:val="24"/>
          </w:rPr>
          <w:lastRenderedPageBreak/>
          <w:t xml:space="preserve">for your project. In fact, </w:t>
        </w:r>
        <w:r w:rsidRPr="000F251C">
          <w:rPr>
            <w:rFonts w:ascii="Courier New" w:eastAsia="Times New Roman" w:hAnsi="Courier New" w:cs="Courier New"/>
            <w:sz w:val="28"/>
          </w:rPr>
          <w:t>site</w:t>
        </w:r>
        <w:r w:rsidRPr="000F251C">
          <w:rPr>
            <w:rFonts w:ascii="Times New Roman" w:eastAsia="Times New Roman" w:hAnsi="Times New Roman" w:cs="Times New Roman"/>
            <w:sz w:val="32"/>
            <w:szCs w:val="24"/>
          </w:rPr>
          <w:t xml:space="preserve"> can generate a complete website with documentation for your project. </w:t>
        </w:r>
      </w:ins>
    </w:p>
    <w:p w:rsidR="00CB293E" w:rsidRPr="000F251C" w:rsidRDefault="00CB293E" w:rsidP="00CB293E">
      <w:pPr>
        <w:spacing w:before="100" w:beforeAutospacing="1" w:after="100" w:afterAutospacing="1" w:line="240" w:lineRule="auto"/>
        <w:rPr>
          <w:ins w:id="456" w:author="Unknown"/>
          <w:rFonts w:ascii="Times New Roman" w:eastAsia="Times New Roman" w:hAnsi="Times New Roman" w:cs="Times New Roman"/>
          <w:sz w:val="32"/>
          <w:szCs w:val="24"/>
        </w:rPr>
      </w:pPr>
      <w:ins w:id="457" w:author="Unknown">
        <w:r w:rsidRPr="000F251C">
          <w:rPr>
            <w:rFonts w:ascii="Times New Roman" w:eastAsia="Times New Roman" w:hAnsi="Times New Roman" w:cs="Times New Roman"/>
            <w:b/>
            <w:bCs/>
            <w:sz w:val="32"/>
            <w:szCs w:val="24"/>
          </w:rPr>
          <w:t>Build Phases</w:t>
        </w:r>
        <w:r w:rsidRPr="000F251C">
          <w:rPr>
            <w:rFonts w:ascii="Times New Roman" w:eastAsia="Times New Roman" w:hAnsi="Times New Roman" w:cs="Times New Roman"/>
            <w:sz w:val="32"/>
            <w:szCs w:val="24"/>
          </w:rPr>
          <w:br/>
          <w:t xml:space="preserve">Each build life cycle is divided into a sequence of build phases, and the build phases are again subdivided into goals. Thus, the total build process is a sequence of build life cycle(s), build phases and goals. </w:t>
        </w:r>
      </w:ins>
    </w:p>
    <w:p w:rsidR="00CB293E" w:rsidRPr="000F251C" w:rsidRDefault="00CB293E" w:rsidP="00CB293E">
      <w:pPr>
        <w:spacing w:before="100" w:beforeAutospacing="1" w:after="100" w:afterAutospacing="1" w:line="240" w:lineRule="auto"/>
        <w:rPr>
          <w:ins w:id="458" w:author="Unknown"/>
          <w:rFonts w:ascii="Times New Roman" w:eastAsia="Times New Roman" w:hAnsi="Times New Roman" w:cs="Times New Roman"/>
          <w:sz w:val="32"/>
          <w:szCs w:val="24"/>
        </w:rPr>
      </w:pPr>
      <w:ins w:id="459" w:author="Unknown">
        <w:r w:rsidRPr="000F251C">
          <w:rPr>
            <w:rFonts w:ascii="Times New Roman" w:eastAsia="Times New Roman" w:hAnsi="Times New Roman" w:cs="Times New Roman"/>
            <w:sz w:val="32"/>
            <w:szCs w:val="24"/>
          </w:rPr>
          <w:t xml:space="preserve">You can execute either a whole build life cycle like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or </w:t>
        </w:r>
        <w:r w:rsidRPr="000F251C">
          <w:rPr>
            <w:rFonts w:ascii="Courier New" w:eastAsia="Times New Roman" w:hAnsi="Courier New" w:cs="Courier New"/>
            <w:sz w:val="28"/>
          </w:rPr>
          <w:t>site</w:t>
        </w:r>
        <w:r w:rsidRPr="000F251C">
          <w:rPr>
            <w:rFonts w:ascii="Times New Roman" w:eastAsia="Times New Roman" w:hAnsi="Times New Roman" w:cs="Times New Roman"/>
            <w:sz w:val="32"/>
            <w:szCs w:val="24"/>
          </w:rPr>
          <w:t xml:space="preserve">, a build phase like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which is part of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or a build goal like </w:t>
        </w:r>
        <w:proofErr w:type="spellStart"/>
        <w:r w:rsidRPr="000F251C">
          <w:rPr>
            <w:rFonts w:ascii="Courier New" w:eastAsia="Times New Roman" w:hAnsi="Courier New" w:cs="Courier New"/>
            <w:sz w:val="28"/>
          </w:rPr>
          <w:t>dependency:copy</w:t>
        </w:r>
        <w:proofErr w:type="spellEnd"/>
        <w:r w:rsidRPr="000F251C">
          <w:rPr>
            <w:rFonts w:ascii="Courier New" w:eastAsia="Times New Roman" w:hAnsi="Courier New" w:cs="Courier New"/>
            <w:sz w:val="28"/>
          </w:rPr>
          <w:t>-dependencies</w:t>
        </w:r>
        <w:r w:rsidRPr="000F251C">
          <w:rPr>
            <w:rFonts w:ascii="Times New Roman" w:eastAsia="Times New Roman" w:hAnsi="Times New Roman" w:cs="Times New Roman"/>
            <w:sz w:val="32"/>
            <w:szCs w:val="24"/>
          </w:rPr>
          <w:t xml:space="preserve">. Note: You cannot execute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directly. You have to specify a build phase or goal inside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w:t>
        </w:r>
      </w:ins>
    </w:p>
    <w:p w:rsidR="00CB293E" w:rsidRPr="000F251C" w:rsidRDefault="00CB293E" w:rsidP="00CB293E">
      <w:pPr>
        <w:spacing w:before="100" w:beforeAutospacing="1" w:after="100" w:afterAutospacing="1" w:line="240" w:lineRule="auto"/>
        <w:rPr>
          <w:ins w:id="460" w:author="Unknown"/>
          <w:rFonts w:ascii="Times New Roman" w:eastAsia="Times New Roman" w:hAnsi="Times New Roman" w:cs="Times New Roman"/>
          <w:sz w:val="32"/>
          <w:szCs w:val="24"/>
        </w:rPr>
      </w:pPr>
      <w:ins w:id="461" w:author="Unknown">
        <w:r w:rsidRPr="000F251C">
          <w:rPr>
            <w:rFonts w:ascii="Times New Roman" w:eastAsia="Times New Roman" w:hAnsi="Times New Roman" w:cs="Times New Roman"/>
            <w:sz w:val="32"/>
            <w:szCs w:val="24"/>
          </w:rPr>
          <w:t xml:space="preserve">When you execute a build phase, all build phases before that build phase in this standard phase sequence are executed. Thus, executing the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build phase really means executing all build phases before the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phase, and then execute the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phase after that. </w:t>
        </w:r>
      </w:ins>
    </w:p>
    <w:p w:rsidR="00CB293E" w:rsidRPr="000F251C" w:rsidRDefault="00CB293E" w:rsidP="00CB293E">
      <w:pPr>
        <w:spacing w:before="100" w:beforeAutospacing="1" w:after="100" w:afterAutospacing="1" w:line="240" w:lineRule="auto"/>
        <w:rPr>
          <w:ins w:id="462" w:author="Unknown"/>
          <w:rFonts w:ascii="Times New Roman" w:eastAsia="Times New Roman" w:hAnsi="Times New Roman" w:cs="Times New Roman"/>
          <w:sz w:val="32"/>
          <w:szCs w:val="24"/>
        </w:rPr>
      </w:pPr>
      <w:ins w:id="463" w:author="Unknown">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is of most interest since that is what builds the code. Since you cannot execute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directly, you need to execute a build phase or goal from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has an extensive sequence of build phases and goals, ,so I will not describe them all here. The most commonly used build phases are: </w:t>
        </w:r>
      </w:ins>
    </w:p>
    <w:tbl>
      <w:tblPr>
        <w:tblW w:w="0" w:type="auto"/>
        <w:tblCellSpacing w:w="0" w:type="dxa"/>
        <w:tblCellMar>
          <w:top w:w="75" w:type="dxa"/>
          <w:left w:w="75" w:type="dxa"/>
          <w:bottom w:w="75" w:type="dxa"/>
          <w:right w:w="75" w:type="dxa"/>
        </w:tblCellMar>
        <w:tblLook w:val="04A0"/>
      </w:tblPr>
      <w:tblGrid>
        <w:gridCol w:w="1560"/>
        <w:gridCol w:w="7950"/>
      </w:tblGrid>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Build Phase</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Description</w:t>
            </w:r>
          </w:p>
        </w:tc>
      </w:tr>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validate</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Validates that the project is correct and all necessary information is available. This also makes sure the dependencies are downloaded.</w:t>
            </w:r>
          </w:p>
        </w:tc>
      </w:tr>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compile</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Compiles the source code of the project.</w:t>
            </w:r>
          </w:p>
        </w:tc>
      </w:tr>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test</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Runs the tests against the compiled source code using a suitable unit testing framework. These tests should not </w:t>
            </w:r>
            <w:r w:rsidRPr="000F251C">
              <w:rPr>
                <w:rFonts w:ascii="Times New Roman" w:eastAsia="Times New Roman" w:hAnsi="Times New Roman" w:cs="Times New Roman"/>
                <w:sz w:val="32"/>
                <w:szCs w:val="24"/>
              </w:rPr>
              <w:lastRenderedPageBreak/>
              <w:t>require the code be packaged or deployed.</w:t>
            </w:r>
          </w:p>
        </w:tc>
      </w:tr>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lastRenderedPageBreak/>
              <w:t>package</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Packs the compiled code in its distributable format, such as a JAR.</w:t>
            </w:r>
          </w:p>
        </w:tc>
      </w:tr>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install</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Install the package into the local repository, for use as a dependency in other projects locally.</w:t>
            </w:r>
          </w:p>
        </w:tc>
      </w:tr>
      <w:tr w:rsidR="00CB293E" w:rsidRPr="000F251C" w:rsidTr="00CB293E">
        <w:trPr>
          <w:tblCellSpacing w:w="0" w:type="dxa"/>
        </w:trPr>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deploy</w:t>
            </w:r>
          </w:p>
        </w:tc>
        <w:tc>
          <w:tcPr>
            <w:tcW w:w="0" w:type="auto"/>
            <w:vAlign w:val="center"/>
            <w:hideMark/>
          </w:tcPr>
          <w:p w:rsidR="00CB293E" w:rsidRPr="000F251C" w:rsidRDefault="00CB293E" w:rsidP="00CB293E">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Copies the final package to the remote repository for sharing with other developers and projects.</w:t>
            </w:r>
          </w:p>
        </w:tc>
      </w:tr>
    </w:tbl>
    <w:p w:rsidR="00CB293E" w:rsidRPr="000F251C" w:rsidRDefault="00CB293E" w:rsidP="00CB293E">
      <w:pPr>
        <w:spacing w:before="100" w:beforeAutospacing="1" w:after="100" w:afterAutospacing="1" w:line="240" w:lineRule="auto"/>
        <w:rPr>
          <w:ins w:id="464" w:author="Unknown"/>
          <w:rFonts w:ascii="Times New Roman" w:eastAsia="Times New Roman" w:hAnsi="Times New Roman" w:cs="Times New Roman"/>
          <w:sz w:val="32"/>
          <w:szCs w:val="24"/>
        </w:rPr>
      </w:pPr>
      <w:ins w:id="465" w:author="Unknown">
        <w:r w:rsidRPr="000F251C">
          <w:rPr>
            <w:rFonts w:ascii="Times New Roman" w:eastAsia="Times New Roman" w:hAnsi="Times New Roman" w:cs="Times New Roman"/>
            <w:sz w:val="32"/>
            <w:szCs w:val="24"/>
          </w:rPr>
          <w:t xml:space="preserve">You execute one of these build phases by passing its name to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sz w:val="28"/>
          <w:szCs w:val="20"/>
        </w:rPr>
      </w:pPr>
      <w:proofErr w:type="spellStart"/>
      <w:ins w:id="467" w:author="Unknown">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package</w:t>
        </w:r>
      </w:ins>
    </w:p>
    <w:p w:rsidR="00CB293E" w:rsidRPr="000F251C" w:rsidRDefault="00CB293E" w:rsidP="00CB293E">
      <w:pPr>
        <w:spacing w:before="100" w:beforeAutospacing="1" w:after="100" w:afterAutospacing="1" w:line="240" w:lineRule="auto"/>
        <w:rPr>
          <w:ins w:id="468" w:author="Unknown"/>
          <w:rFonts w:ascii="Times New Roman" w:eastAsia="Times New Roman" w:hAnsi="Times New Roman" w:cs="Times New Roman"/>
          <w:sz w:val="32"/>
          <w:szCs w:val="24"/>
        </w:rPr>
      </w:pPr>
      <w:ins w:id="469" w:author="Unknown">
        <w:r w:rsidRPr="000F251C">
          <w:rPr>
            <w:rFonts w:ascii="Times New Roman" w:eastAsia="Times New Roman" w:hAnsi="Times New Roman" w:cs="Times New Roman"/>
            <w:sz w:val="32"/>
            <w:szCs w:val="24"/>
          </w:rPr>
          <w:t xml:space="preserve">This example executes the </w:t>
        </w:r>
        <w:r w:rsidRPr="000F251C">
          <w:rPr>
            <w:rFonts w:ascii="Courier New" w:eastAsia="Times New Roman" w:hAnsi="Courier New" w:cs="Courier New"/>
            <w:sz w:val="28"/>
          </w:rPr>
          <w:t>package</w:t>
        </w:r>
        <w:r w:rsidRPr="000F251C">
          <w:rPr>
            <w:rFonts w:ascii="Times New Roman" w:eastAsia="Times New Roman" w:hAnsi="Times New Roman" w:cs="Times New Roman"/>
            <w:sz w:val="32"/>
            <w:szCs w:val="24"/>
          </w:rPr>
          <w:t xml:space="preserve"> build phase, and thus also all build phases before it in Maven's predefined build phase sequence. </w:t>
        </w:r>
      </w:ins>
    </w:p>
    <w:p w:rsidR="00CB293E" w:rsidRPr="000F251C" w:rsidRDefault="00CB293E" w:rsidP="00CB293E">
      <w:pPr>
        <w:spacing w:before="100" w:beforeAutospacing="1" w:after="100" w:afterAutospacing="1" w:line="240" w:lineRule="auto"/>
        <w:rPr>
          <w:ins w:id="470" w:author="Unknown"/>
          <w:rFonts w:ascii="Times New Roman" w:eastAsia="Times New Roman" w:hAnsi="Times New Roman" w:cs="Times New Roman"/>
          <w:sz w:val="32"/>
          <w:szCs w:val="24"/>
        </w:rPr>
      </w:pPr>
      <w:ins w:id="471" w:author="Unknown">
        <w:r w:rsidRPr="000F251C">
          <w:rPr>
            <w:rFonts w:ascii="Times New Roman" w:eastAsia="Times New Roman" w:hAnsi="Times New Roman" w:cs="Times New Roman"/>
            <w:sz w:val="32"/>
            <w:szCs w:val="24"/>
          </w:rPr>
          <w:t xml:space="preserve">If the standard Maven build phases and goals are not enough to build your project, you can create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"http://tutorials.jenkov.com/maven/maven-tutorial.html" \l "maven-plugins"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 xml:space="preserve">Maven </w:t>
        </w:r>
        <w:proofErr w:type="spellStart"/>
        <w:r w:rsidRPr="000F251C">
          <w:rPr>
            <w:rFonts w:ascii="Times New Roman" w:eastAsia="Times New Roman" w:hAnsi="Times New Roman" w:cs="Times New Roman"/>
            <w:color w:val="0000FF"/>
            <w:sz w:val="32"/>
            <w:szCs w:val="24"/>
            <w:u w:val="single"/>
          </w:rPr>
          <w:t>plugins</w:t>
        </w:r>
        <w:proofErr w:type="spellEnd"/>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to add the extra build functionality you need. </w:t>
        </w:r>
      </w:ins>
    </w:p>
    <w:p w:rsidR="00CB293E" w:rsidRPr="000F251C" w:rsidRDefault="00CB293E" w:rsidP="00CB293E">
      <w:pPr>
        <w:spacing w:before="100" w:beforeAutospacing="1" w:after="100" w:afterAutospacing="1" w:line="240" w:lineRule="auto"/>
        <w:rPr>
          <w:ins w:id="472" w:author="Unknown"/>
          <w:rFonts w:ascii="Times New Roman" w:eastAsia="Times New Roman" w:hAnsi="Times New Roman" w:cs="Times New Roman"/>
          <w:sz w:val="32"/>
          <w:szCs w:val="24"/>
        </w:rPr>
      </w:pPr>
      <w:ins w:id="473" w:author="Unknown">
        <w:r w:rsidRPr="000F251C">
          <w:rPr>
            <w:rFonts w:ascii="Times New Roman" w:eastAsia="Times New Roman" w:hAnsi="Times New Roman" w:cs="Times New Roman"/>
            <w:b/>
            <w:bCs/>
            <w:sz w:val="32"/>
            <w:szCs w:val="24"/>
          </w:rPr>
          <w:t>Build Goals</w:t>
        </w:r>
        <w:r w:rsidRPr="000F251C">
          <w:rPr>
            <w:rFonts w:ascii="Times New Roman" w:eastAsia="Times New Roman" w:hAnsi="Times New Roman" w:cs="Times New Roman"/>
            <w:sz w:val="32"/>
            <w:szCs w:val="24"/>
          </w:rPr>
          <w:br/>
          <w:t xml:space="preserve">Build goals are the finest steps in the Maven build process. A goal can be bound to one or more build phases, or to none at all. If a goal is not bound to any build phase, you can only execute it by passing the goals name to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If a goal is bound to multiple build phases, that goal will get executed during each of the build phases it is bound to. </w:t>
        </w:r>
      </w:ins>
    </w:p>
    <w:p w:rsidR="00CB293E" w:rsidRPr="000F251C" w:rsidRDefault="00CB293E" w:rsidP="00CB293E">
      <w:pPr>
        <w:spacing w:before="100" w:beforeAutospacing="1" w:after="100" w:afterAutospacing="1" w:line="240" w:lineRule="auto"/>
        <w:outlineLvl w:val="1"/>
        <w:rPr>
          <w:ins w:id="474" w:author="Unknown"/>
          <w:rFonts w:ascii="Times New Roman" w:eastAsia="Times New Roman" w:hAnsi="Times New Roman" w:cs="Times New Roman"/>
          <w:b/>
          <w:bCs/>
          <w:sz w:val="44"/>
          <w:szCs w:val="36"/>
        </w:rPr>
      </w:pPr>
      <w:bookmarkStart w:id="475" w:name="maven-build-profiles"/>
      <w:bookmarkEnd w:id="475"/>
      <w:ins w:id="476" w:author="Unknown">
        <w:r w:rsidRPr="000F251C">
          <w:rPr>
            <w:rFonts w:ascii="Times New Roman" w:eastAsia="Times New Roman" w:hAnsi="Times New Roman" w:cs="Times New Roman"/>
            <w:b/>
            <w:bCs/>
            <w:sz w:val="44"/>
            <w:szCs w:val="36"/>
          </w:rPr>
          <w:t>Maven Build Profiles</w:t>
        </w:r>
      </w:ins>
    </w:p>
    <w:p w:rsidR="00CB293E" w:rsidRPr="000F251C" w:rsidRDefault="00CB293E" w:rsidP="00CB293E">
      <w:pPr>
        <w:spacing w:before="100" w:beforeAutospacing="1" w:after="100" w:afterAutospacing="1" w:line="240" w:lineRule="auto"/>
        <w:rPr>
          <w:ins w:id="477" w:author="Unknown"/>
          <w:rFonts w:ascii="Times New Roman" w:eastAsia="Times New Roman" w:hAnsi="Times New Roman" w:cs="Times New Roman"/>
          <w:sz w:val="32"/>
          <w:szCs w:val="24"/>
        </w:rPr>
      </w:pPr>
      <w:ins w:id="478" w:author="Unknown">
        <w:r w:rsidRPr="000F251C">
          <w:rPr>
            <w:rFonts w:ascii="Times New Roman" w:eastAsia="Times New Roman" w:hAnsi="Times New Roman" w:cs="Times New Roman"/>
            <w:sz w:val="32"/>
            <w:szCs w:val="24"/>
          </w:rPr>
          <w:t xml:space="preserve">Maven build profiles enable you to build your project using different configurations. Instead of creating two separate POM files, you can just specify a profile with the different build configuration, and build your project with this build profile when needed. </w:t>
        </w:r>
      </w:ins>
    </w:p>
    <w:p w:rsidR="00CB293E" w:rsidRPr="000F251C" w:rsidRDefault="00CB293E" w:rsidP="00CB293E">
      <w:pPr>
        <w:spacing w:before="100" w:beforeAutospacing="1" w:after="100" w:afterAutospacing="1" w:line="240" w:lineRule="auto"/>
        <w:rPr>
          <w:ins w:id="479" w:author="Unknown"/>
          <w:rFonts w:ascii="Times New Roman" w:eastAsia="Times New Roman" w:hAnsi="Times New Roman" w:cs="Times New Roman"/>
          <w:sz w:val="32"/>
          <w:szCs w:val="24"/>
        </w:rPr>
      </w:pPr>
      <w:ins w:id="480" w:author="Unknown">
        <w:r w:rsidRPr="000F251C">
          <w:rPr>
            <w:rFonts w:ascii="Times New Roman" w:eastAsia="Times New Roman" w:hAnsi="Times New Roman" w:cs="Times New Roman"/>
            <w:sz w:val="32"/>
            <w:szCs w:val="24"/>
          </w:rPr>
          <w:lastRenderedPageBreak/>
          <w:t xml:space="preserve">You can read the full story about build profiles in the Maven POM reference under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"http://maven.apache.org/pom.html" \l "Profiles"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Profiles</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Here I will give you a quick overview though. </w:t>
        </w:r>
      </w:ins>
    </w:p>
    <w:p w:rsidR="00CB293E" w:rsidRPr="000F251C" w:rsidRDefault="00CB293E" w:rsidP="00CB293E">
      <w:pPr>
        <w:spacing w:before="100" w:beforeAutospacing="1" w:after="100" w:afterAutospacing="1" w:line="240" w:lineRule="auto"/>
        <w:rPr>
          <w:ins w:id="481" w:author="Unknown"/>
          <w:rFonts w:ascii="Times New Roman" w:eastAsia="Times New Roman" w:hAnsi="Times New Roman" w:cs="Times New Roman"/>
          <w:sz w:val="32"/>
          <w:szCs w:val="24"/>
        </w:rPr>
      </w:pPr>
      <w:ins w:id="482" w:author="Unknown">
        <w:r w:rsidRPr="000F251C">
          <w:rPr>
            <w:rFonts w:ascii="Times New Roman" w:eastAsia="Times New Roman" w:hAnsi="Times New Roman" w:cs="Times New Roman"/>
            <w:sz w:val="32"/>
            <w:szCs w:val="24"/>
          </w:rPr>
          <w:t xml:space="preserve">Maven build profiles are specified inside the POM file, inside the </w:t>
        </w:r>
        <w:r w:rsidRPr="000F251C">
          <w:rPr>
            <w:rFonts w:ascii="Courier New" w:eastAsia="Times New Roman" w:hAnsi="Courier New" w:cs="Courier New"/>
            <w:sz w:val="28"/>
          </w:rPr>
          <w:t>profiles</w:t>
        </w:r>
        <w:r w:rsidRPr="000F251C">
          <w:rPr>
            <w:rFonts w:ascii="Times New Roman" w:eastAsia="Times New Roman" w:hAnsi="Times New Roman" w:cs="Times New Roman"/>
            <w:sz w:val="32"/>
            <w:szCs w:val="24"/>
          </w:rPr>
          <w:t xml:space="preserve"> element. Each build profile is nested inside a </w:t>
        </w:r>
        <w:r w:rsidRPr="000F251C">
          <w:rPr>
            <w:rFonts w:ascii="Courier New" w:eastAsia="Times New Roman" w:hAnsi="Courier New" w:cs="Courier New"/>
            <w:sz w:val="28"/>
          </w:rPr>
          <w:t>profile</w:t>
        </w:r>
        <w:r w:rsidRPr="000F251C">
          <w:rPr>
            <w:rFonts w:ascii="Times New Roman" w:eastAsia="Times New Roman" w:hAnsi="Times New Roman" w:cs="Times New Roman"/>
            <w:sz w:val="32"/>
            <w:szCs w:val="24"/>
          </w:rPr>
          <w:t xml:space="preserve"> element. Here is an example: </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sz w:val="28"/>
          <w:szCs w:val="20"/>
        </w:rPr>
      </w:pPr>
      <w:ins w:id="484" w:author="Unknown">
        <w:r w:rsidRPr="000F251C">
          <w:rPr>
            <w:rFonts w:ascii="Courier New" w:eastAsia="Times New Roman" w:hAnsi="Courier New" w:cs="Courier New"/>
            <w:sz w:val="28"/>
            <w:szCs w:val="20"/>
          </w:rPr>
          <w:t xml:space="preserve">&lt;project </w:t>
        </w:r>
        <w:proofErr w:type="spellStart"/>
        <w:r w:rsidRPr="000F251C">
          <w:rPr>
            <w:rFonts w:ascii="Courier New" w:eastAsia="Times New Roman" w:hAnsi="Courier New" w:cs="Courier New"/>
            <w:sz w:val="28"/>
            <w:szCs w:val="20"/>
          </w:rPr>
          <w:t>xmlns</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sz w:val="28"/>
          <w:szCs w:val="20"/>
        </w:rPr>
      </w:pPr>
      <w:ins w:id="486"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xmlns:xsi</w:t>
        </w:r>
        <w:proofErr w:type="spellEnd"/>
        <w:r w:rsidRPr="000F251C">
          <w:rPr>
            <w:rFonts w:ascii="Courier New" w:eastAsia="Times New Roman" w:hAnsi="Courier New" w:cs="Courier New"/>
            <w:sz w:val="28"/>
            <w:szCs w:val="20"/>
          </w:rPr>
          <w:t>="http://www.w3.org/2001/XMLSchema-instance"</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7" w:author="Unknown"/>
          <w:rFonts w:ascii="Courier New" w:eastAsia="Times New Roman" w:hAnsi="Courier New" w:cs="Courier New"/>
          <w:sz w:val="28"/>
          <w:szCs w:val="20"/>
        </w:rPr>
      </w:pPr>
      <w:ins w:id="488" w:author="Unknown">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xsi:schemaLocation</w:t>
        </w:r>
        <w:proofErr w:type="spellEnd"/>
        <w:r w:rsidRPr="000F251C">
          <w:rPr>
            <w:rFonts w:ascii="Courier New" w:eastAsia="Times New Roman" w:hAnsi="Courier New" w:cs="Courier New"/>
            <w:sz w:val="28"/>
            <w:szCs w:val="20"/>
          </w:rPr>
          <w:t>="http://maven.apache.org/POM/4.0.0</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sz w:val="28"/>
          <w:szCs w:val="20"/>
        </w:rPr>
      </w:pPr>
      <w:ins w:id="490" w:author="Unknown">
        <w:r w:rsidRPr="000F251C">
          <w:rPr>
            <w:rFonts w:ascii="Courier New" w:eastAsia="Times New Roman" w:hAnsi="Courier New" w:cs="Courier New"/>
            <w:sz w:val="28"/>
            <w:szCs w:val="20"/>
          </w:rPr>
          <w:t xml:space="preserve">   http://maven.apache.org/xsd/maven-4.0.0.xsd"&gt;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sz w:val="28"/>
          <w:szCs w:val="20"/>
        </w:rPr>
      </w:pPr>
      <w:ins w:id="492"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&gt;4.0.0&lt;/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sz w:val="28"/>
          <w:szCs w:val="20"/>
        </w:rPr>
      </w:pPr>
      <w:ins w:id="495"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com.jenkov.crawler</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sz w:val="28"/>
          <w:szCs w:val="20"/>
        </w:rPr>
      </w:pPr>
      <w:ins w:id="497"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&gt;java-web-crawler&lt;/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sz w:val="28"/>
          <w:szCs w:val="20"/>
        </w:rPr>
      </w:pPr>
      <w:ins w:id="499" w:author="Unknown">
        <w:r w:rsidRPr="000F251C">
          <w:rPr>
            <w:rFonts w:ascii="Courier New" w:eastAsia="Times New Roman" w:hAnsi="Courier New" w:cs="Courier New"/>
            <w:sz w:val="28"/>
            <w:szCs w:val="20"/>
          </w:rPr>
          <w:t xml:space="preserve">  &lt;version&gt;1.0.0&lt;/version&gt;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sz w:val="28"/>
          <w:szCs w:val="20"/>
        </w:rPr>
      </w:pPr>
      <w:ins w:id="502" w:author="Unknown">
        <w:r w:rsidRPr="000F251C">
          <w:rPr>
            <w:rFonts w:ascii="Courier New" w:eastAsia="Times New Roman" w:hAnsi="Courier New" w:cs="Courier New"/>
            <w:sz w:val="28"/>
            <w:szCs w:val="20"/>
          </w:rPr>
          <w:t xml:space="preserve">  &lt;profiles&gt;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sz w:val="28"/>
          <w:szCs w:val="20"/>
        </w:rPr>
      </w:pPr>
      <w:ins w:id="504" w:author="Unknown">
        <w:r w:rsidRPr="000F251C">
          <w:rPr>
            <w:rFonts w:ascii="Courier New" w:eastAsia="Times New Roman" w:hAnsi="Courier New" w:cs="Courier New"/>
            <w:sz w:val="28"/>
            <w:szCs w:val="20"/>
          </w:rPr>
          <w:t xml:space="preserve">      &lt;profile&gt;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sz w:val="28"/>
          <w:szCs w:val="20"/>
        </w:rPr>
      </w:pPr>
      <w:ins w:id="506" w:author="Unknown">
        <w:r w:rsidRPr="000F251C">
          <w:rPr>
            <w:rFonts w:ascii="Courier New" w:eastAsia="Times New Roman" w:hAnsi="Courier New" w:cs="Courier New"/>
            <w:sz w:val="28"/>
            <w:szCs w:val="20"/>
          </w:rPr>
          <w:t xml:space="preserve">          &lt;id&gt;test&lt;/id&gt;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sz w:val="28"/>
          <w:szCs w:val="20"/>
        </w:rPr>
      </w:pPr>
      <w:ins w:id="508" w:author="Unknown">
        <w:r w:rsidRPr="000F251C">
          <w:rPr>
            <w:rFonts w:ascii="Courier New" w:eastAsia="Times New Roman" w:hAnsi="Courier New" w:cs="Courier New"/>
            <w:sz w:val="28"/>
            <w:szCs w:val="20"/>
          </w:rPr>
          <w:t xml:space="preserve">          &lt;activation&gt;...&lt;/activation&gt;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9" w:author="Unknown"/>
          <w:rFonts w:ascii="Courier New" w:eastAsia="Times New Roman" w:hAnsi="Courier New" w:cs="Courier New"/>
          <w:sz w:val="28"/>
          <w:szCs w:val="20"/>
        </w:rPr>
      </w:pPr>
      <w:ins w:id="510" w:author="Unknown">
        <w:r w:rsidRPr="000F251C">
          <w:rPr>
            <w:rFonts w:ascii="Courier New" w:eastAsia="Times New Roman" w:hAnsi="Courier New" w:cs="Courier New"/>
            <w:sz w:val="28"/>
            <w:szCs w:val="20"/>
          </w:rPr>
          <w:t xml:space="preserve">          &lt;build&gt;...&lt;/build&gt;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sz w:val="28"/>
          <w:szCs w:val="20"/>
        </w:rPr>
      </w:pPr>
      <w:ins w:id="512" w:author="Unknown">
        <w:r w:rsidRPr="000F251C">
          <w:rPr>
            <w:rFonts w:ascii="Courier New" w:eastAsia="Times New Roman" w:hAnsi="Courier New" w:cs="Courier New"/>
            <w:sz w:val="28"/>
            <w:szCs w:val="20"/>
          </w:rPr>
          <w:t xml:space="preserve">          &lt;modules&gt;...&lt;/modules&gt;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sz w:val="28"/>
          <w:szCs w:val="20"/>
        </w:rPr>
      </w:pPr>
      <w:ins w:id="514" w:author="Unknown">
        <w:r w:rsidRPr="000F251C">
          <w:rPr>
            <w:rFonts w:ascii="Courier New" w:eastAsia="Times New Roman" w:hAnsi="Courier New" w:cs="Courier New"/>
            <w:sz w:val="28"/>
            <w:szCs w:val="20"/>
          </w:rPr>
          <w:t xml:space="preserve">          &lt;repositories&gt;...&lt;/repositories&gt;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5" w:author="Unknown"/>
          <w:rFonts w:ascii="Courier New" w:eastAsia="Times New Roman" w:hAnsi="Courier New" w:cs="Courier New"/>
          <w:sz w:val="28"/>
          <w:szCs w:val="20"/>
        </w:rPr>
      </w:pPr>
      <w:ins w:id="516"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pluginRepositories</w:t>
        </w:r>
        <w:proofErr w:type="spellEnd"/>
        <w:r w:rsidRPr="000F251C">
          <w:rPr>
            <w:rFonts w:ascii="Courier New" w:eastAsia="Times New Roman" w:hAnsi="Courier New" w:cs="Courier New"/>
            <w:sz w:val="28"/>
            <w:szCs w:val="20"/>
          </w:rPr>
          <w:t>&gt;...&lt;/</w:t>
        </w:r>
        <w:proofErr w:type="spellStart"/>
        <w:r w:rsidRPr="000F251C">
          <w:rPr>
            <w:rFonts w:ascii="Courier New" w:eastAsia="Times New Roman" w:hAnsi="Courier New" w:cs="Courier New"/>
            <w:sz w:val="28"/>
            <w:szCs w:val="20"/>
          </w:rPr>
          <w:t>pluginRepositories</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7" w:author="Unknown"/>
          <w:rFonts w:ascii="Courier New" w:eastAsia="Times New Roman" w:hAnsi="Courier New" w:cs="Courier New"/>
          <w:sz w:val="28"/>
          <w:szCs w:val="20"/>
        </w:rPr>
      </w:pPr>
      <w:ins w:id="518" w:author="Unknown">
        <w:r w:rsidRPr="000F251C">
          <w:rPr>
            <w:rFonts w:ascii="Courier New" w:eastAsia="Times New Roman" w:hAnsi="Courier New" w:cs="Courier New"/>
            <w:sz w:val="28"/>
            <w:szCs w:val="20"/>
          </w:rPr>
          <w:t xml:space="preserve">          &lt;dependencies&gt;...&lt;/dependencies&gt;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 w:author="Unknown"/>
          <w:rFonts w:ascii="Courier New" w:eastAsia="Times New Roman" w:hAnsi="Courier New" w:cs="Courier New"/>
          <w:sz w:val="28"/>
          <w:szCs w:val="20"/>
        </w:rPr>
      </w:pPr>
      <w:ins w:id="520" w:author="Unknown">
        <w:r w:rsidRPr="000F251C">
          <w:rPr>
            <w:rFonts w:ascii="Courier New" w:eastAsia="Times New Roman" w:hAnsi="Courier New" w:cs="Courier New"/>
            <w:sz w:val="28"/>
            <w:szCs w:val="20"/>
          </w:rPr>
          <w:t xml:space="preserve">          &lt;reporting&gt;...&lt;/reporting&gt;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1" w:author="Unknown"/>
          <w:rFonts w:ascii="Courier New" w:eastAsia="Times New Roman" w:hAnsi="Courier New" w:cs="Courier New"/>
          <w:sz w:val="28"/>
          <w:szCs w:val="20"/>
        </w:rPr>
      </w:pPr>
      <w:ins w:id="522"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dependencyManagement</w:t>
        </w:r>
        <w:proofErr w:type="spellEnd"/>
        <w:r w:rsidRPr="000F251C">
          <w:rPr>
            <w:rFonts w:ascii="Courier New" w:eastAsia="Times New Roman" w:hAnsi="Courier New" w:cs="Courier New"/>
            <w:sz w:val="28"/>
            <w:szCs w:val="20"/>
          </w:rPr>
          <w:t>&gt;...&lt;/</w:t>
        </w:r>
        <w:proofErr w:type="spellStart"/>
        <w:r w:rsidRPr="000F251C">
          <w:rPr>
            <w:rFonts w:ascii="Courier New" w:eastAsia="Times New Roman" w:hAnsi="Courier New" w:cs="Courier New"/>
            <w:sz w:val="28"/>
            <w:szCs w:val="20"/>
          </w:rPr>
          <w:t>dependencyManagement</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3" w:author="Unknown"/>
          <w:rFonts w:ascii="Courier New" w:eastAsia="Times New Roman" w:hAnsi="Courier New" w:cs="Courier New"/>
          <w:sz w:val="28"/>
          <w:szCs w:val="20"/>
        </w:rPr>
      </w:pPr>
      <w:ins w:id="524" w:author="Unknown">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distributionManagement</w:t>
        </w:r>
        <w:proofErr w:type="spellEnd"/>
        <w:r w:rsidRPr="000F251C">
          <w:rPr>
            <w:rFonts w:ascii="Courier New" w:eastAsia="Times New Roman" w:hAnsi="Courier New" w:cs="Courier New"/>
            <w:sz w:val="28"/>
            <w:szCs w:val="20"/>
          </w:rPr>
          <w:t>&gt;...&lt;/</w:t>
        </w:r>
        <w:proofErr w:type="spellStart"/>
        <w:r w:rsidRPr="000F251C">
          <w:rPr>
            <w:rFonts w:ascii="Courier New" w:eastAsia="Times New Roman" w:hAnsi="Courier New" w:cs="Courier New"/>
            <w:sz w:val="28"/>
            <w:szCs w:val="20"/>
          </w:rPr>
          <w:t>distributionManagement</w:t>
        </w:r>
        <w:proofErr w:type="spellEnd"/>
        <w:r w:rsidRPr="000F251C">
          <w:rPr>
            <w:rFonts w:ascii="Courier New" w:eastAsia="Times New Roman" w:hAnsi="Courier New" w:cs="Courier New"/>
            <w:sz w:val="28"/>
            <w:szCs w:val="20"/>
          </w:rPr>
          <w: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 w:author="Unknown"/>
          <w:rFonts w:ascii="Courier New" w:eastAsia="Times New Roman" w:hAnsi="Courier New" w:cs="Courier New"/>
          <w:sz w:val="28"/>
          <w:szCs w:val="20"/>
        </w:rPr>
      </w:pPr>
      <w:ins w:id="526" w:author="Unknown">
        <w:r w:rsidRPr="000F251C">
          <w:rPr>
            <w:rFonts w:ascii="Courier New" w:eastAsia="Times New Roman" w:hAnsi="Courier New" w:cs="Courier New"/>
            <w:sz w:val="28"/>
            <w:szCs w:val="20"/>
          </w:rPr>
          <w:t xml:space="preserve">      &lt;/profile&gt;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sz w:val="28"/>
          <w:szCs w:val="20"/>
        </w:rPr>
      </w:pPr>
      <w:ins w:id="528" w:author="Unknown">
        <w:r w:rsidRPr="000F251C">
          <w:rPr>
            <w:rFonts w:ascii="Courier New" w:eastAsia="Times New Roman" w:hAnsi="Courier New" w:cs="Courier New"/>
            <w:sz w:val="28"/>
            <w:szCs w:val="20"/>
          </w:rPr>
          <w:t xml:space="preserve">  &lt;/profiles&gt;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sz w:val="28"/>
          <w:szCs w:val="20"/>
        </w:rPr>
      </w:pPr>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sz w:val="28"/>
          <w:szCs w:val="20"/>
        </w:rPr>
      </w:pPr>
      <w:ins w:id="531" w:author="Unknown">
        <w:r w:rsidRPr="000F251C">
          <w:rPr>
            <w:rFonts w:ascii="Courier New" w:eastAsia="Times New Roman" w:hAnsi="Courier New" w:cs="Courier New"/>
            <w:sz w:val="28"/>
            <w:szCs w:val="20"/>
          </w:rPr>
          <w:t>&lt;/project&gt;</w:t>
        </w:r>
      </w:ins>
    </w:p>
    <w:p w:rsidR="00CB293E" w:rsidRPr="000F251C" w:rsidRDefault="00CB293E" w:rsidP="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sz w:val="28"/>
          <w:szCs w:val="20"/>
        </w:rPr>
      </w:pPr>
    </w:p>
    <w:p w:rsidR="00CB293E" w:rsidRPr="000F251C" w:rsidRDefault="00CB293E" w:rsidP="00CB293E">
      <w:pPr>
        <w:spacing w:before="100" w:beforeAutospacing="1" w:after="100" w:afterAutospacing="1" w:line="240" w:lineRule="auto"/>
        <w:rPr>
          <w:ins w:id="533" w:author="Unknown"/>
          <w:rFonts w:ascii="Times New Roman" w:eastAsia="Times New Roman" w:hAnsi="Times New Roman" w:cs="Times New Roman"/>
          <w:sz w:val="32"/>
          <w:szCs w:val="24"/>
        </w:rPr>
      </w:pPr>
      <w:ins w:id="534" w:author="Unknown">
        <w:r w:rsidRPr="000F251C">
          <w:rPr>
            <w:rFonts w:ascii="Times New Roman" w:eastAsia="Times New Roman" w:hAnsi="Times New Roman" w:cs="Times New Roman"/>
            <w:sz w:val="32"/>
            <w:szCs w:val="24"/>
          </w:rPr>
          <w:lastRenderedPageBreak/>
          <w:t xml:space="preserve">A build profile describes what changes should be made to the POM file when executing under that build profile. This could be changing the applications configuration file to use etc. The elements inside the </w:t>
        </w:r>
        <w:r w:rsidRPr="000F251C">
          <w:rPr>
            <w:rFonts w:ascii="Courier New" w:eastAsia="Times New Roman" w:hAnsi="Courier New" w:cs="Courier New"/>
            <w:sz w:val="28"/>
          </w:rPr>
          <w:t>profile</w:t>
        </w:r>
        <w:r w:rsidRPr="000F251C">
          <w:rPr>
            <w:rFonts w:ascii="Times New Roman" w:eastAsia="Times New Roman" w:hAnsi="Times New Roman" w:cs="Times New Roman"/>
            <w:sz w:val="32"/>
            <w:szCs w:val="24"/>
          </w:rPr>
          <w:t xml:space="preserve"> element will override the values of the elements with the same name further up in the POM. </w:t>
        </w:r>
      </w:ins>
    </w:p>
    <w:p w:rsidR="00CB293E" w:rsidRPr="000F251C" w:rsidRDefault="00CB293E" w:rsidP="00CB293E">
      <w:pPr>
        <w:spacing w:before="100" w:beforeAutospacing="1" w:after="100" w:afterAutospacing="1" w:line="240" w:lineRule="auto"/>
        <w:rPr>
          <w:ins w:id="535" w:author="Unknown"/>
          <w:rFonts w:ascii="Times New Roman" w:eastAsia="Times New Roman" w:hAnsi="Times New Roman" w:cs="Times New Roman"/>
          <w:sz w:val="32"/>
          <w:szCs w:val="24"/>
        </w:rPr>
      </w:pPr>
      <w:ins w:id="536" w:author="Unknown">
        <w:r w:rsidRPr="000F251C">
          <w:rPr>
            <w:rFonts w:ascii="Times New Roman" w:eastAsia="Times New Roman" w:hAnsi="Times New Roman" w:cs="Times New Roman"/>
            <w:sz w:val="32"/>
            <w:szCs w:val="24"/>
          </w:rPr>
          <w:t xml:space="preserve">Inside the </w:t>
        </w:r>
        <w:r w:rsidRPr="000F251C">
          <w:rPr>
            <w:rFonts w:ascii="Courier New" w:eastAsia="Times New Roman" w:hAnsi="Courier New" w:cs="Courier New"/>
            <w:sz w:val="28"/>
          </w:rPr>
          <w:t>profile</w:t>
        </w:r>
        <w:r w:rsidRPr="000F251C">
          <w:rPr>
            <w:rFonts w:ascii="Times New Roman" w:eastAsia="Times New Roman" w:hAnsi="Times New Roman" w:cs="Times New Roman"/>
            <w:sz w:val="32"/>
            <w:szCs w:val="24"/>
          </w:rPr>
          <w:t xml:space="preserve"> element you can see a </w:t>
        </w:r>
        <w:r w:rsidRPr="000F251C">
          <w:rPr>
            <w:rFonts w:ascii="Courier New" w:eastAsia="Times New Roman" w:hAnsi="Courier New" w:cs="Courier New"/>
            <w:sz w:val="28"/>
          </w:rPr>
          <w:t>activation</w:t>
        </w:r>
        <w:r w:rsidRPr="000F251C">
          <w:rPr>
            <w:rFonts w:ascii="Times New Roman" w:eastAsia="Times New Roman" w:hAnsi="Times New Roman" w:cs="Times New Roman"/>
            <w:sz w:val="32"/>
            <w:szCs w:val="24"/>
          </w:rPr>
          <w:t xml:space="preserve"> element. This element describes the condition that triggers this build profile to be used. One way to choose what profile is being executed is in the </w:t>
        </w:r>
        <w:r w:rsidRPr="000F251C">
          <w:rPr>
            <w:rFonts w:ascii="Courier New" w:eastAsia="Times New Roman" w:hAnsi="Courier New" w:cs="Courier New"/>
            <w:sz w:val="28"/>
          </w:rPr>
          <w:t>settings.xml</w:t>
        </w:r>
        <w:r w:rsidRPr="000F251C">
          <w:rPr>
            <w:rFonts w:ascii="Times New Roman" w:eastAsia="Times New Roman" w:hAnsi="Times New Roman" w:cs="Times New Roman"/>
            <w:sz w:val="32"/>
            <w:szCs w:val="24"/>
          </w:rPr>
          <w:t xml:space="preserve"> file. There you can set the active profile. Another way is to add </w:t>
        </w:r>
        <w:r w:rsidRPr="000F251C">
          <w:rPr>
            <w:rFonts w:ascii="Courier New" w:eastAsia="Times New Roman" w:hAnsi="Courier New" w:cs="Courier New"/>
            <w:sz w:val="28"/>
          </w:rPr>
          <w:t>-P profile-name</w:t>
        </w:r>
        <w:r w:rsidRPr="000F251C">
          <w:rPr>
            <w:rFonts w:ascii="Times New Roman" w:eastAsia="Times New Roman" w:hAnsi="Times New Roman" w:cs="Times New Roman"/>
            <w:sz w:val="32"/>
            <w:szCs w:val="24"/>
          </w:rPr>
          <w:t xml:space="preserve"> to the Maven command line. See the profile documentation for more information. </w:t>
        </w:r>
      </w:ins>
    </w:p>
    <w:p w:rsidR="00CB293E" w:rsidRPr="000F251C" w:rsidRDefault="00CB293E" w:rsidP="00CB293E">
      <w:pPr>
        <w:spacing w:before="100" w:beforeAutospacing="1" w:after="100" w:afterAutospacing="1" w:line="240" w:lineRule="auto"/>
        <w:outlineLvl w:val="1"/>
        <w:rPr>
          <w:ins w:id="537" w:author="Unknown"/>
          <w:rFonts w:ascii="Times New Roman" w:eastAsia="Times New Roman" w:hAnsi="Times New Roman" w:cs="Times New Roman"/>
          <w:b/>
          <w:bCs/>
          <w:sz w:val="44"/>
          <w:szCs w:val="36"/>
        </w:rPr>
      </w:pPr>
      <w:bookmarkStart w:id="538" w:name="maven-plugins"/>
      <w:bookmarkEnd w:id="538"/>
      <w:ins w:id="539" w:author="Unknown">
        <w:r w:rsidRPr="000F251C">
          <w:rPr>
            <w:rFonts w:ascii="Times New Roman" w:eastAsia="Times New Roman" w:hAnsi="Times New Roman" w:cs="Times New Roman"/>
            <w:b/>
            <w:bCs/>
            <w:sz w:val="44"/>
            <w:szCs w:val="36"/>
          </w:rPr>
          <w:t xml:space="preserve">Maven </w:t>
        </w:r>
        <w:proofErr w:type="spellStart"/>
        <w:r w:rsidRPr="000F251C">
          <w:rPr>
            <w:rFonts w:ascii="Times New Roman" w:eastAsia="Times New Roman" w:hAnsi="Times New Roman" w:cs="Times New Roman"/>
            <w:b/>
            <w:bCs/>
            <w:sz w:val="44"/>
            <w:szCs w:val="36"/>
          </w:rPr>
          <w:t>Plugins</w:t>
        </w:r>
        <w:proofErr w:type="spellEnd"/>
      </w:ins>
    </w:p>
    <w:p w:rsidR="00CB293E" w:rsidRPr="000F251C" w:rsidRDefault="00CB293E" w:rsidP="00CB293E">
      <w:pPr>
        <w:spacing w:before="100" w:beforeAutospacing="1" w:after="100" w:afterAutospacing="1" w:line="240" w:lineRule="auto"/>
        <w:rPr>
          <w:ins w:id="540" w:author="Unknown"/>
          <w:rFonts w:ascii="Times New Roman" w:eastAsia="Times New Roman" w:hAnsi="Times New Roman" w:cs="Times New Roman"/>
          <w:sz w:val="32"/>
          <w:szCs w:val="24"/>
        </w:rPr>
      </w:pPr>
      <w:ins w:id="541" w:author="Unknown">
        <w:r w:rsidRPr="000F251C">
          <w:rPr>
            <w:rFonts w:ascii="Times New Roman" w:eastAsia="Times New Roman" w:hAnsi="Times New Roman" w:cs="Times New Roman"/>
            <w:sz w:val="32"/>
            <w:szCs w:val="24"/>
          </w:rPr>
          <w:t xml:space="preserve">Maven </w:t>
        </w:r>
        <w:proofErr w:type="spellStart"/>
        <w:r w:rsidRPr="000F251C">
          <w:rPr>
            <w:rFonts w:ascii="Times New Roman" w:eastAsia="Times New Roman" w:hAnsi="Times New Roman" w:cs="Times New Roman"/>
            <w:sz w:val="32"/>
            <w:szCs w:val="24"/>
          </w:rPr>
          <w:t>plugins</w:t>
        </w:r>
        <w:proofErr w:type="spellEnd"/>
        <w:r w:rsidRPr="000F251C">
          <w:rPr>
            <w:rFonts w:ascii="Times New Roman" w:eastAsia="Times New Roman" w:hAnsi="Times New Roman" w:cs="Times New Roman"/>
            <w:sz w:val="32"/>
            <w:szCs w:val="24"/>
          </w:rPr>
          <w:t xml:space="preserve"> enable you to add your own actions to the build process. You do so by creating a simple Java class that extends a special Maven class, and then create a POM for the project. The </w:t>
        </w:r>
        <w:proofErr w:type="spellStart"/>
        <w:r w:rsidRPr="000F251C">
          <w:rPr>
            <w:rFonts w:ascii="Times New Roman" w:eastAsia="Times New Roman" w:hAnsi="Times New Roman" w:cs="Times New Roman"/>
            <w:sz w:val="32"/>
            <w:szCs w:val="24"/>
          </w:rPr>
          <w:t>plugin</w:t>
        </w:r>
        <w:proofErr w:type="spellEnd"/>
        <w:r w:rsidRPr="000F251C">
          <w:rPr>
            <w:rFonts w:ascii="Times New Roman" w:eastAsia="Times New Roman" w:hAnsi="Times New Roman" w:cs="Times New Roman"/>
            <w:sz w:val="32"/>
            <w:szCs w:val="24"/>
          </w:rPr>
          <w:t xml:space="preserve"> should be located in its own project. </w:t>
        </w:r>
      </w:ins>
    </w:p>
    <w:p w:rsidR="00CB293E" w:rsidRPr="000F251C" w:rsidRDefault="00CB293E" w:rsidP="00CB293E">
      <w:pPr>
        <w:spacing w:before="100" w:beforeAutospacing="1" w:after="100" w:afterAutospacing="1" w:line="240" w:lineRule="auto"/>
        <w:rPr>
          <w:ins w:id="542" w:author="Unknown"/>
          <w:rFonts w:ascii="Times New Roman" w:eastAsia="Times New Roman" w:hAnsi="Times New Roman" w:cs="Times New Roman"/>
          <w:sz w:val="32"/>
          <w:szCs w:val="24"/>
        </w:rPr>
      </w:pPr>
      <w:ins w:id="543" w:author="Unknown">
        <w:r w:rsidRPr="000F251C">
          <w:rPr>
            <w:rFonts w:ascii="Times New Roman" w:eastAsia="Times New Roman" w:hAnsi="Times New Roman" w:cs="Times New Roman"/>
            <w:sz w:val="32"/>
            <w:szCs w:val="24"/>
          </w:rPr>
          <w:t xml:space="preserve">To keep this tutorial short, I will refer to the </w:t>
        </w:r>
        <w:r w:rsidR="009345DF" w:rsidRPr="000F251C">
          <w:rPr>
            <w:rFonts w:ascii="Times New Roman" w:eastAsia="Times New Roman" w:hAnsi="Times New Roman" w:cs="Times New Roman"/>
            <w:sz w:val="32"/>
            <w:szCs w:val="24"/>
          </w:rPr>
          <w:fldChar w:fldCharType="begin"/>
        </w:r>
        <w:r w:rsidRPr="000F251C">
          <w:rPr>
            <w:rFonts w:ascii="Times New Roman" w:eastAsia="Times New Roman" w:hAnsi="Times New Roman" w:cs="Times New Roman"/>
            <w:sz w:val="32"/>
            <w:szCs w:val="24"/>
          </w:rPr>
          <w:instrText xml:space="preserve"> HYPERLINK "http://maven.apache.org/plugin-developers/index.html" \t "_blank" </w:instrText>
        </w:r>
        <w:r w:rsidR="009345DF" w:rsidRPr="000F251C">
          <w:rPr>
            <w:rFonts w:ascii="Times New Roman" w:eastAsia="Times New Roman" w:hAnsi="Times New Roman" w:cs="Times New Roman"/>
            <w:sz w:val="32"/>
            <w:szCs w:val="24"/>
          </w:rPr>
          <w:fldChar w:fldCharType="separate"/>
        </w:r>
        <w:r w:rsidRPr="000F251C">
          <w:rPr>
            <w:rFonts w:ascii="Times New Roman" w:eastAsia="Times New Roman" w:hAnsi="Times New Roman" w:cs="Times New Roman"/>
            <w:color w:val="0000FF"/>
            <w:sz w:val="32"/>
            <w:szCs w:val="24"/>
            <w:u w:val="single"/>
          </w:rPr>
          <w:t xml:space="preserve">Maven </w:t>
        </w:r>
        <w:proofErr w:type="spellStart"/>
        <w:r w:rsidRPr="000F251C">
          <w:rPr>
            <w:rFonts w:ascii="Times New Roman" w:eastAsia="Times New Roman" w:hAnsi="Times New Roman" w:cs="Times New Roman"/>
            <w:color w:val="0000FF"/>
            <w:sz w:val="32"/>
            <w:szCs w:val="24"/>
            <w:u w:val="single"/>
          </w:rPr>
          <w:t>Plugin</w:t>
        </w:r>
        <w:proofErr w:type="spellEnd"/>
        <w:r w:rsidRPr="000F251C">
          <w:rPr>
            <w:rFonts w:ascii="Times New Roman" w:eastAsia="Times New Roman" w:hAnsi="Times New Roman" w:cs="Times New Roman"/>
            <w:color w:val="0000FF"/>
            <w:sz w:val="32"/>
            <w:szCs w:val="24"/>
            <w:u w:val="single"/>
          </w:rPr>
          <w:t xml:space="preserve"> Developers Centre</w:t>
        </w:r>
        <w:r w:rsidR="009345DF" w:rsidRPr="000F251C">
          <w:rPr>
            <w:rFonts w:ascii="Times New Roman" w:eastAsia="Times New Roman" w:hAnsi="Times New Roman" w:cs="Times New Roman"/>
            <w:sz w:val="32"/>
            <w:szCs w:val="24"/>
          </w:rPr>
          <w:fldChar w:fldCharType="end"/>
        </w:r>
        <w:r w:rsidRPr="000F251C">
          <w:rPr>
            <w:rFonts w:ascii="Times New Roman" w:eastAsia="Times New Roman" w:hAnsi="Times New Roman" w:cs="Times New Roman"/>
            <w:sz w:val="32"/>
            <w:szCs w:val="24"/>
          </w:rPr>
          <w:t xml:space="preserve"> for more information about developing </w:t>
        </w:r>
        <w:proofErr w:type="spellStart"/>
        <w:r w:rsidRPr="000F251C">
          <w:rPr>
            <w:rFonts w:ascii="Times New Roman" w:eastAsia="Times New Roman" w:hAnsi="Times New Roman" w:cs="Times New Roman"/>
            <w:sz w:val="32"/>
            <w:szCs w:val="24"/>
          </w:rPr>
          <w:t>plugins</w:t>
        </w:r>
        <w:proofErr w:type="spellEnd"/>
        <w:r w:rsidRPr="000F251C">
          <w:rPr>
            <w:rFonts w:ascii="Times New Roman" w:eastAsia="Times New Roman" w:hAnsi="Times New Roman" w:cs="Times New Roman"/>
            <w:sz w:val="32"/>
            <w:szCs w:val="24"/>
          </w:rPr>
          <w:t xml:space="preserve">. </w:t>
        </w:r>
      </w:ins>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r w:rsidRPr="000F251C">
        <w:rPr>
          <w:rFonts w:ascii="Times New Roman" w:eastAsia="Times New Roman" w:hAnsi="Times New Roman" w:cs="Times New Roman"/>
          <w:b/>
          <w:bCs/>
          <w:sz w:val="44"/>
          <w:szCs w:val="36"/>
        </w:rPr>
        <w:t>Installing Maven</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To use Maven your must first make sure that you have installed Maven on your computer. The first page in this Maven tutorial covers how to </w:t>
      </w:r>
      <w:hyperlink r:id="rId8" w:anchor="installing-maven" w:history="1">
        <w:r w:rsidRPr="000F251C">
          <w:rPr>
            <w:rFonts w:ascii="Times New Roman" w:eastAsia="Times New Roman" w:hAnsi="Times New Roman" w:cs="Times New Roman"/>
            <w:color w:val="0000FF"/>
            <w:sz w:val="32"/>
            <w:szCs w:val="24"/>
            <w:u w:val="single"/>
          </w:rPr>
          <w:t>install Maven</w:t>
        </w:r>
      </w:hyperlink>
      <w:r w:rsidRPr="000F251C">
        <w:rPr>
          <w:rFonts w:ascii="Times New Roman" w:eastAsia="Times New Roman" w:hAnsi="Times New Roman" w:cs="Times New Roman"/>
          <w:sz w:val="32"/>
          <w:szCs w:val="24"/>
        </w:rPr>
        <w:t xml:space="preserve">.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44" w:name="creating-the-project-directory"/>
      <w:bookmarkEnd w:id="544"/>
      <w:r w:rsidRPr="000F251C">
        <w:rPr>
          <w:rFonts w:ascii="Times New Roman" w:eastAsia="Times New Roman" w:hAnsi="Times New Roman" w:cs="Times New Roman"/>
          <w:b/>
          <w:bCs/>
          <w:sz w:val="44"/>
          <w:szCs w:val="36"/>
        </w:rPr>
        <w:t>Creating the Project Directory</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Once you have assured that Maven is installed, create a new directory somewhere on your hard disk. This directory will be the root directory for your first Maven project.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45" w:name="creating-the-pom-file"/>
      <w:bookmarkEnd w:id="545"/>
      <w:r w:rsidRPr="000F251C">
        <w:rPr>
          <w:rFonts w:ascii="Times New Roman" w:eastAsia="Times New Roman" w:hAnsi="Times New Roman" w:cs="Times New Roman"/>
          <w:b/>
          <w:bCs/>
          <w:sz w:val="44"/>
          <w:szCs w:val="36"/>
        </w:rPr>
        <w:lastRenderedPageBreak/>
        <w:t>Creating the POM File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Once you have created the project root directory, create a file called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inside the directory.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Inside the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file you put the following XML: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&lt;project </w:t>
      </w:r>
      <w:proofErr w:type="spellStart"/>
      <w:r w:rsidRPr="000F251C">
        <w:rPr>
          <w:rFonts w:ascii="Courier New" w:eastAsia="Times New Roman" w:hAnsi="Courier New" w:cs="Courier New"/>
          <w:sz w:val="28"/>
          <w:szCs w:val="20"/>
        </w:rPr>
        <w:t>xmlns</w:t>
      </w:r>
      <w:proofErr w:type="spellEnd"/>
      <w:r w:rsidRPr="000F251C">
        <w:rPr>
          <w:rFonts w:ascii="Courier New" w:eastAsia="Times New Roman" w:hAnsi="Courier New" w:cs="Courier New"/>
          <w:sz w:val="28"/>
          <w:szCs w:val="20"/>
        </w:rPr>
        <w:t>="http://maven.apache.org/POM/4.0.0"</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xmlns:xsi</w:t>
      </w:r>
      <w:proofErr w:type="spellEnd"/>
      <w:r w:rsidRPr="000F251C">
        <w:rPr>
          <w:rFonts w:ascii="Courier New" w:eastAsia="Times New Roman" w:hAnsi="Courier New" w:cs="Courier New"/>
          <w:sz w:val="28"/>
          <w:szCs w:val="20"/>
        </w:rPr>
        <w:t>="http://www.w3.org/2001/XMLSchema-instance"</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w:t>
      </w:r>
      <w:proofErr w:type="spellStart"/>
      <w:r w:rsidRPr="000F251C">
        <w:rPr>
          <w:rFonts w:ascii="Courier New" w:eastAsia="Times New Roman" w:hAnsi="Courier New" w:cs="Courier New"/>
          <w:sz w:val="28"/>
          <w:szCs w:val="20"/>
        </w:rPr>
        <w:t>xsi:schemaLocation</w:t>
      </w:r>
      <w:proofErr w:type="spellEnd"/>
      <w:r w:rsidRPr="000F251C">
        <w:rPr>
          <w:rFonts w:ascii="Courier New" w:eastAsia="Times New Roman" w:hAnsi="Courier New" w:cs="Courier New"/>
          <w:sz w:val="28"/>
          <w:szCs w:val="20"/>
        </w:rPr>
        <w:t>="http://maven.apache.org/POM/4.0.0</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http://maven.apache.org/xsd/maven-4.0.0.xsd"&gt;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&gt;4.0.0&lt;/</w:t>
      </w:r>
      <w:proofErr w:type="spellStart"/>
      <w:r w:rsidRPr="000F251C">
        <w:rPr>
          <w:rFonts w:ascii="Courier New" w:eastAsia="Times New Roman" w:hAnsi="Courier New" w:cs="Courier New"/>
          <w:sz w:val="28"/>
          <w:szCs w:val="20"/>
        </w:rPr>
        <w:t>modelVersion</w:t>
      </w:r>
      <w:proofErr w:type="spellEnd"/>
      <w:r w:rsidRPr="000F251C">
        <w:rPr>
          <w:rFonts w:ascii="Courier New" w:eastAsia="Times New Roman" w:hAnsi="Courier New" w:cs="Courier New"/>
          <w:sz w:val="28"/>
          <w:szCs w:val="20"/>
        </w:rPr>
        <w:t>&gt;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roofErr w:type="spellStart"/>
      <w:r w:rsidRPr="000F251C">
        <w:rPr>
          <w:rFonts w:ascii="Courier New" w:eastAsia="Times New Roman" w:hAnsi="Courier New" w:cs="Courier New"/>
          <w:sz w:val="28"/>
          <w:szCs w:val="20"/>
        </w:rPr>
        <w:t>com.jenkov</w:t>
      </w:r>
      <w:proofErr w:type="spellEnd"/>
      <w:r w:rsidRPr="000F251C">
        <w:rPr>
          <w:rFonts w:ascii="Courier New" w:eastAsia="Times New Roman" w:hAnsi="Courier New" w:cs="Courier New"/>
          <w:sz w:val="28"/>
          <w:szCs w:val="20"/>
        </w:rPr>
        <w:t>&lt;/</w:t>
      </w:r>
      <w:proofErr w:type="spellStart"/>
      <w:r w:rsidRPr="000F251C">
        <w:rPr>
          <w:rFonts w:ascii="Courier New" w:eastAsia="Times New Roman" w:hAnsi="Courier New" w:cs="Courier New"/>
          <w:sz w:val="28"/>
          <w:szCs w:val="20"/>
        </w:rPr>
        <w:t>groupId</w:t>
      </w:r>
      <w:proofErr w:type="spellEnd"/>
      <w:r w:rsidRPr="000F251C">
        <w:rPr>
          <w:rFonts w:ascii="Courier New" w:eastAsia="Times New Roman" w:hAnsi="Courier New" w:cs="Courier New"/>
          <w:sz w:val="28"/>
          <w:szCs w:val="20"/>
        </w:rPr>
        <w:t>&gt;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&gt;hello-world&lt;/</w:t>
      </w: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&gt;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&lt;version&gt;1.0.0&lt;/version&gt;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&lt;/project&gt;</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This is a minimal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file.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identifies your organization.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identifies the project. More specifically, it identifies the artifact built from the project, like for instance a JAR file.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identifies the version of the artifact which the POM file builds. When you evolve the project and you are ready to release, remember to update the version number.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lastRenderedPageBreak/>
        <w:t xml:space="preserve">Other projects that need to use your artifact will refer to it using the </w:t>
      </w:r>
      <w:proofErr w:type="spellStart"/>
      <w:r w:rsidRPr="000F251C">
        <w:rPr>
          <w:rFonts w:ascii="Courier New" w:eastAsia="Times New Roman" w:hAnsi="Courier New" w:cs="Courier New"/>
          <w:sz w:val="28"/>
        </w:rPr>
        <w:t>groupId</w:t>
      </w:r>
      <w:proofErr w:type="spellEnd"/>
      <w:r w:rsidRPr="000F251C">
        <w:rPr>
          <w:rFonts w:ascii="Times New Roman" w:eastAsia="Times New Roman" w:hAnsi="Times New Roman" w:cs="Times New Roman"/>
          <w:sz w:val="32"/>
          <w:szCs w:val="24"/>
        </w:rPr>
        <w:t xml:space="preserve">, </w:t>
      </w:r>
      <w:proofErr w:type="spellStart"/>
      <w:r w:rsidRPr="000F251C">
        <w:rPr>
          <w:rFonts w:ascii="Courier New" w:eastAsia="Times New Roman" w:hAnsi="Courier New" w:cs="Courier New"/>
          <w:sz w:val="28"/>
        </w:rPr>
        <w:t>artifactId</w:t>
      </w:r>
      <w:proofErr w:type="spellEnd"/>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version</w:t>
      </w:r>
      <w:r w:rsidRPr="000F251C">
        <w:rPr>
          <w:rFonts w:ascii="Times New Roman" w:eastAsia="Times New Roman" w:hAnsi="Times New Roman" w:cs="Times New Roman"/>
          <w:sz w:val="32"/>
          <w:szCs w:val="24"/>
        </w:rPr>
        <w:t xml:space="preserve">, so make sure to set these to some sensible values. </w:t>
      </w:r>
    </w:p>
    <w:p w:rsidR="009C65AC" w:rsidRPr="000F251C" w:rsidRDefault="009C65AC" w:rsidP="009C65AC">
      <w:pPr>
        <w:spacing w:before="100" w:beforeAutospacing="1" w:after="100" w:afterAutospacing="1" w:line="240" w:lineRule="auto"/>
        <w:outlineLvl w:val="2"/>
        <w:rPr>
          <w:rFonts w:ascii="Times New Roman" w:eastAsia="Times New Roman" w:hAnsi="Times New Roman" w:cs="Times New Roman"/>
          <w:b/>
          <w:bCs/>
          <w:sz w:val="35"/>
          <w:szCs w:val="27"/>
        </w:rPr>
      </w:pPr>
      <w:bookmarkStart w:id="546" w:name="testing-the-pom-file"/>
      <w:bookmarkEnd w:id="546"/>
      <w:r w:rsidRPr="000F251C">
        <w:rPr>
          <w:rFonts w:ascii="Times New Roman" w:eastAsia="Times New Roman" w:hAnsi="Times New Roman" w:cs="Times New Roman"/>
          <w:b/>
          <w:bCs/>
          <w:sz w:val="35"/>
          <w:szCs w:val="27"/>
        </w:rPr>
        <w:t>Testing the POM File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When you have created the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file inside the project root directory it is a good idea to just test that Maven works, and that Maven understands the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file.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To test the </w:t>
      </w:r>
      <w:r w:rsidRPr="000F251C">
        <w:rPr>
          <w:rFonts w:ascii="Courier New" w:eastAsia="Times New Roman" w:hAnsi="Courier New" w:cs="Courier New"/>
          <w:sz w:val="28"/>
        </w:rPr>
        <w:t>pom.xml</w:t>
      </w:r>
      <w:r w:rsidRPr="000F251C">
        <w:rPr>
          <w:rFonts w:ascii="Times New Roman" w:eastAsia="Times New Roman" w:hAnsi="Times New Roman" w:cs="Times New Roman"/>
          <w:sz w:val="32"/>
          <w:szCs w:val="24"/>
        </w:rPr>
        <w:t xml:space="preserve"> file, open a command prompt and change directory (</w:t>
      </w:r>
      <w:proofErr w:type="spellStart"/>
      <w:r w:rsidRPr="000F251C">
        <w:rPr>
          <w:rFonts w:ascii="Courier New" w:eastAsia="Times New Roman" w:hAnsi="Courier New" w:cs="Courier New"/>
          <w:sz w:val="28"/>
        </w:rPr>
        <w:t>cd</w:t>
      </w:r>
      <w:proofErr w:type="spellEnd"/>
      <w:r w:rsidRPr="000F251C">
        <w:rPr>
          <w:rFonts w:ascii="Times New Roman" w:eastAsia="Times New Roman" w:hAnsi="Times New Roman" w:cs="Times New Roman"/>
          <w:sz w:val="32"/>
          <w:szCs w:val="24"/>
        </w:rPr>
        <w:t xml:space="preserve">) into the project root directory. Then execute this command: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clean</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mvn</w:t>
      </w:r>
      <w:proofErr w:type="spellEnd"/>
      <w:r w:rsidRPr="000F251C">
        <w:rPr>
          <w:rFonts w:ascii="Courier New" w:eastAsia="Times New Roman" w:hAnsi="Courier New" w:cs="Courier New"/>
          <w:sz w:val="28"/>
        </w:rPr>
        <w:t xml:space="preserve"> clean</w:t>
      </w:r>
      <w:r w:rsidRPr="000F251C">
        <w:rPr>
          <w:rFonts w:ascii="Times New Roman" w:eastAsia="Times New Roman" w:hAnsi="Times New Roman" w:cs="Times New Roman"/>
          <w:sz w:val="32"/>
          <w:szCs w:val="24"/>
        </w:rPr>
        <w:t xml:space="preserve"> command will clean the project directory for any previous temporary build files. Since the project is all new, there will be no previous build files to delete. The command will thus succeed.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You will see that Maven writes what project it has found. It will output that to the command prompt. This is a sign that Maven understands your POM. Here is an example of what Maven could output: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D:\data\projects\my-first-maven-project&gt;mvn clean</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Scanning for projects...</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Building hello-world 1.0.0</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 maven-clean-plugin:2.5:clean (default-clean) @ hello-world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BUILD SUCCESS</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lastRenderedPageBreak/>
        <w:t>[INFO]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Total time: 0.873 s</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Finished at: 2015-07-05T14:57:00+02:00</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Final Memory: 4M/15M</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[INFO]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47" w:name="creating-a-java-source-directory"/>
      <w:bookmarkEnd w:id="547"/>
      <w:r w:rsidRPr="000F251C">
        <w:rPr>
          <w:rFonts w:ascii="Times New Roman" w:eastAsia="Times New Roman" w:hAnsi="Times New Roman" w:cs="Times New Roman"/>
          <w:b/>
          <w:bCs/>
          <w:sz w:val="44"/>
          <w:szCs w:val="36"/>
        </w:rPr>
        <w:t>Creating a Java Source Directory</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Once you have tested the POM file works, create a Java source directory. The Java source directory should be located inside the </w:t>
      </w:r>
      <w:hyperlink r:id="rId9" w:anchor="maven-directory-structure" w:history="1">
        <w:r w:rsidRPr="000F251C">
          <w:rPr>
            <w:rFonts w:ascii="Times New Roman" w:eastAsia="Times New Roman" w:hAnsi="Times New Roman" w:cs="Times New Roman"/>
            <w:color w:val="0000FF"/>
            <w:sz w:val="32"/>
            <w:szCs w:val="24"/>
            <w:u w:val="single"/>
          </w:rPr>
          <w:t>standard directory layout</w:t>
        </w:r>
      </w:hyperlink>
      <w:r w:rsidRPr="000F251C">
        <w:rPr>
          <w:rFonts w:ascii="Times New Roman" w:eastAsia="Times New Roman" w:hAnsi="Times New Roman" w:cs="Times New Roman"/>
          <w:sz w:val="32"/>
          <w:szCs w:val="24"/>
        </w:rPr>
        <w:t xml:space="preserve">. Basically, that means that should </w:t>
      </w:r>
      <w:proofErr w:type="spellStart"/>
      <w:r w:rsidRPr="000F251C">
        <w:rPr>
          <w:rFonts w:ascii="Times New Roman" w:eastAsia="Times New Roman" w:hAnsi="Times New Roman" w:cs="Times New Roman"/>
          <w:sz w:val="32"/>
          <w:szCs w:val="24"/>
        </w:rPr>
        <w:t>should</w:t>
      </w:r>
      <w:proofErr w:type="spellEnd"/>
      <w:r w:rsidRPr="000F251C">
        <w:rPr>
          <w:rFonts w:ascii="Times New Roman" w:eastAsia="Times New Roman" w:hAnsi="Times New Roman" w:cs="Times New Roman"/>
          <w:sz w:val="32"/>
          <w:szCs w:val="24"/>
        </w:rPr>
        <w:t xml:space="preserve"> create the following directory structure: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src</w:t>
      </w:r>
      <w:proofErr w:type="spellEnd"/>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main</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java</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That means, a </w:t>
      </w:r>
      <w:proofErr w:type="spellStart"/>
      <w:r w:rsidRPr="000F251C">
        <w:rPr>
          <w:rFonts w:ascii="Courier New" w:eastAsia="Times New Roman" w:hAnsi="Courier New" w:cs="Courier New"/>
          <w:sz w:val="28"/>
        </w:rPr>
        <w:t>src</w:t>
      </w:r>
      <w:proofErr w:type="spellEnd"/>
      <w:r w:rsidRPr="000F251C">
        <w:rPr>
          <w:rFonts w:ascii="Times New Roman" w:eastAsia="Times New Roman" w:hAnsi="Times New Roman" w:cs="Times New Roman"/>
          <w:sz w:val="32"/>
          <w:szCs w:val="24"/>
        </w:rPr>
        <w:t xml:space="preserve"> directory inside the project root directory. Inside the </w:t>
      </w:r>
      <w:proofErr w:type="spellStart"/>
      <w:r w:rsidRPr="000F251C">
        <w:rPr>
          <w:rFonts w:ascii="Courier New" w:eastAsia="Times New Roman" w:hAnsi="Courier New" w:cs="Courier New"/>
          <w:sz w:val="28"/>
        </w:rPr>
        <w:t>src</w:t>
      </w:r>
      <w:proofErr w:type="spellEnd"/>
      <w:r w:rsidRPr="000F251C">
        <w:rPr>
          <w:rFonts w:ascii="Times New Roman" w:eastAsia="Times New Roman" w:hAnsi="Times New Roman" w:cs="Times New Roman"/>
          <w:sz w:val="32"/>
          <w:szCs w:val="24"/>
        </w:rPr>
        <w:t xml:space="preserve"> directory you create a </w:t>
      </w:r>
      <w:r w:rsidRPr="000F251C">
        <w:rPr>
          <w:rFonts w:ascii="Courier New" w:eastAsia="Times New Roman" w:hAnsi="Courier New" w:cs="Courier New"/>
          <w:sz w:val="28"/>
        </w:rPr>
        <w:t>main</w:t>
      </w:r>
      <w:r w:rsidRPr="000F251C">
        <w:rPr>
          <w:rFonts w:ascii="Times New Roman" w:eastAsia="Times New Roman" w:hAnsi="Times New Roman" w:cs="Times New Roman"/>
          <w:sz w:val="32"/>
          <w:szCs w:val="24"/>
        </w:rPr>
        <w:t xml:space="preserve"> directory. Inside the </w:t>
      </w:r>
      <w:r w:rsidRPr="000F251C">
        <w:rPr>
          <w:rFonts w:ascii="Courier New" w:eastAsia="Times New Roman" w:hAnsi="Courier New" w:cs="Courier New"/>
          <w:sz w:val="28"/>
        </w:rPr>
        <w:t>main</w:t>
      </w:r>
      <w:r w:rsidRPr="000F251C">
        <w:rPr>
          <w:rFonts w:ascii="Times New Roman" w:eastAsia="Times New Roman" w:hAnsi="Times New Roman" w:cs="Times New Roman"/>
          <w:sz w:val="32"/>
          <w:szCs w:val="24"/>
        </w:rPr>
        <w:t xml:space="preserve"> directory you create a </w:t>
      </w:r>
      <w:r w:rsidRPr="000F251C">
        <w:rPr>
          <w:rFonts w:ascii="Courier New" w:eastAsia="Times New Roman" w:hAnsi="Courier New" w:cs="Courier New"/>
          <w:sz w:val="28"/>
        </w:rPr>
        <w:t>java</w:t>
      </w:r>
      <w:r w:rsidRPr="000F251C">
        <w:rPr>
          <w:rFonts w:ascii="Times New Roman" w:eastAsia="Times New Roman" w:hAnsi="Times New Roman" w:cs="Times New Roman"/>
          <w:sz w:val="32"/>
          <w:szCs w:val="24"/>
        </w:rPr>
        <w:t xml:space="preserve"> directory. The </w:t>
      </w:r>
      <w:r w:rsidRPr="000F251C">
        <w:rPr>
          <w:rFonts w:ascii="Courier New" w:eastAsia="Times New Roman" w:hAnsi="Courier New" w:cs="Courier New"/>
          <w:sz w:val="28"/>
        </w:rPr>
        <w:t>java</w:t>
      </w:r>
      <w:r w:rsidRPr="000F251C">
        <w:rPr>
          <w:rFonts w:ascii="Times New Roman" w:eastAsia="Times New Roman" w:hAnsi="Times New Roman" w:cs="Times New Roman"/>
          <w:sz w:val="32"/>
          <w:szCs w:val="24"/>
        </w:rPr>
        <w:t xml:space="preserve"> directory is the root directory for your Java source code.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48" w:name="creating-a-java-source-file"/>
      <w:bookmarkEnd w:id="548"/>
      <w:r w:rsidRPr="000F251C">
        <w:rPr>
          <w:rFonts w:ascii="Times New Roman" w:eastAsia="Times New Roman" w:hAnsi="Times New Roman" w:cs="Times New Roman"/>
          <w:b/>
          <w:bCs/>
          <w:sz w:val="44"/>
          <w:szCs w:val="36"/>
        </w:rPr>
        <w:t>Creating a Java Source File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Inside the Java root source directory (</w:t>
      </w:r>
      <w:proofErr w:type="spellStart"/>
      <w:r w:rsidRPr="000F251C">
        <w:rPr>
          <w:rFonts w:ascii="Courier New" w:eastAsia="Times New Roman" w:hAnsi="Courier New" w:cs="Courier New"/>
          <w:sz w:val="28"/>
        </w:rPr>
        <w:t>src</w:t>
      </w:r>
      <w:proofErr w:type="spellEnd"/>
      <w:r w:rsidRPr="000F251C">
        <w:rPr>
          <w:rFonts w:ascii="Courier New" w:eastAsia="Times New Roman" w:hAnsi="Courier New" w:cs="Courier New"/>
          <w:sz w:val="28"/>
        </w:rPr>
        <w:t>/main/java</w:t>
      </w:r>
      <w:r w:rsidRPr="000F251C">
        <w:rPr>
          <w:rFonts w:ascii="Times New Roman" w:eastAsia="Times New Roman" w:hAnsi="Times New Roman" w:cs="Times New Roman"/>
          <w:sz w:val="32"/>
          <w:szCs w:val="24"/>
        </w:rPr>
        <w:t xml:space="preserve">) create a new directory (java package) called </w:t>
      </w:r>
      <w:proofErr w:type="spellStart"/>
      <w:r w:rsidRPr="000F251C">
        <w:rPr>
          <w:rFonts w:ascii="Courier New" w:eastAsia="Times New Roman" w:hAnsi="Courier New" w:cs="Courier New"/>
          <w:sz w:val="28"/>
        </w:rPr>
        <w:t>helloworld</w:t>
      </w:r>
      <w:proofErr w:type="spellEnd"/>
      <w:r w:rsidRPr="000F251C">
        <w:rPr>
          <w:rFonts w:ascii="Times New Roman" w:eastAsia="Times New Roman" w:hAnsi="Times New Roman" w:cs="Times New Roman"/>
          <w:sz w:val="32"/>
          <w:szCs w:val="24"/>
        </w:rPr>
        <w:t xml:space="preserv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Inside the </w:t>
      </w:r>
      <w:proofErr w:type="spellStart"/>
      <w:r w:rsidRPr="000F251C">
        <w:rPr>
          <w:rFonts w:ascii="Courier New" w:eastAsia="Times New Roman" w:hAnsi="Courier New" w:cs="Courier New"/>
          <w:sz w:val="28"/>
        </w:rPr>
        <w:t>helloworld</w:t>
      </w:r>
      <w:proofErr w:type="spellEnd"/>
      <w:r w:rsidRPr="000F251C">
        <w:rPr>
          <w:rFonts w:ascii="Times New Roman" w:eastAsia="Times New Roman" w:hAnsi="Times New Roman" w:cs="Times New Roman"/>
          <w:sz w:val="32"/>
          <w:szCs w:val="24"/>
        </w:rPr>
        <w:t xml:space="preserve"> directory (java package) insert a file named </w:t>
      </w:r>
      <w:r w:rsidRPr="000F251C">
        <w:rPr>
          <w:rFonts w:ascii="Courier New" w:eastAsia="Times New Roman" w:hAnsi="Courier New" w:cs="Courier New"/>
          <w:sz w:val="28"/>
        </w:rPr>
        <w:t>HelloWorld.java</w:t>
      </w:r>
      <w:r w:rsidRPr="000F251C">
        <w:rPr>
          <w:rFonts w:ascii="Times New Roman" w:eastAsia="Times New Roman" w:hAnsi="Times New Roman" w:cs="Times New Roman"/>
          <w:sz w:val="32"/>
          <w:szCs w:val="24"/>
        </w:rPr>
        <w:t xml:space="preserve">. Inside the </w:t>
      </w:r>
      <w:r w:rsidRPr="000F251C">
        <w:rPr>
          <w:rFonts w:ascii="Courier New" w:eastAsia="Times New Roman" w:hAnsi="Courier New" w:cs="Courier New"/>
          <w:sz w:val="28"/>
        </w:rPr>
        <w:t>HelloWorld.java</w:t>
      </w:r>
      <w:r w:rsidRPr="000F251C">
        <w:rPr>
          <w:rFonts w:ascii="Times New Roman" w:eastAsia="Times New Roman" w:hAnsi="Times New Roman" w:cs="Times New Roman"/>
          <w:sz w:val="32"/>
          <w:szCs w:val="24"/>
        </w:rPr>
        <w:t xml:space="preserve"> file you put the following Java code: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package </w:t>
      </w:r>
      <w:proofErr w:type="spellStart"/>
      <w:r w:rsidRPr="000F251C">
        <w:rPr>
          <w:rFonts w:ascii="Courier New" w:eastAsia="Times New Roman" w:hAnsi="Courier New" w:cs="Courier New"/>
          <w:sz w:val="28"/>
          <w:szCs w:val="20"/>
        </w:rPr>
        <w:t>helloworld</w:t>
      </w:r>
      <w:proofErr w:type="spellEnd"/>
      <w:r w:rsidRPr="000F251C">
        <w:rPr>
          <w:rFonts w:ascii="Courier New" w:eastAsia="Times New Roman" w:hAnsi="Courier New" w:cs="Courier New"/>
          <w:sz w:val="28"/>
          <w:szCs w:val="20"/>
        </w:rPr>
        <w: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public class </w:t>
      </w:r>
      <w:proofErr w:type="spellStart"/>
      <w:r w:rsidRPr="000F251C">
        <w:rPr>
          <w:rFonts w:ascii="Courier New" w:eastAsia="Times New Roman" w:hAnsi="Courier New" w:cs="Courier New"/>
          <w:sz w:val="28"/>
          <w:szCs w:val="20"/>
        </w:rPr>
        <w:t>HelloWorld</w:t>
      </w:r>
      <w:proofErr w:type="spellEnd"/>
      <w:r w:rsidRPr="000F251C">
        <w:rPr>
          <w:rFonts w:ascii="Courier New" w:eastAsia="Times New Roman" w:hAnsi="Courier New" w:cs="Courier New"/>
          <w:sz w:val="28"/>
          <w:szCs w:val="20"/>
        </w:rPr>
        <w:t xml:space="preserve">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ab/>
        <w:t xml:space="preserve">public static void main(String </w:t>
      </w:r>
      <w:proofErr w:type="spellStart"/>
      <w:r w:rsidRPr="000F251C">
        <w:rPr>
          <w:rFonts w:ascii="Courier New" w:eastAsia="Times New Roman" w:hAnsi="Courier New" w:cs="Courier New"/>
          <w:sz w:val="28"/>
          <w:szCs w:val="20"/>
        </w:rPr>
        <w:t>args</w:t>
      </w:r>
      <w:proofErr w:type="spellEnd"/>
      <w:r w:rsidRPr="000F251C">
        <w:rPr>
          <w:rFonts w:ascii="Courier New" w:eastAsia="Times New Roman" w:hAnsi="Courier New" w:cs="Courier New"/>
          <w:sz w:val="28"/>
          <w:szCs w:val="20"/>
        </w:rPr>
        <w: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ab/>
      </w:r>
      <w:r w:rsidRPr="000F251C">
        <w:rPr>
          <w:rFonts w:ascii="Courier New" w:eastAsia="Times New Roman" w:hAnsi="Courier New" w:cs="Courier New"/>
          <w:sz w:val="28"/>
          <w:szCs w:val="20"/>
        </w:rPr>
        <w:tab/>
      </w:r>
      <w:proofErr w:type="spellStart"/>
      <w:r w:rsidRPr="000F251C">
        <w:rPr>
          <w:rFonts w:ascii="Courier New" w:eastAsia="Times New Roman" w:hAnsi="Courier New" w:cs="Courier New"/>
          <w:sz w:val="28"/>
          <w:szCs w:val="20"/>
        </w:rPr>
        <w:t>System.out.println</w:t>
      </w:r>
      <w:proofErr w:type="spellEnd"/>
      <w:r w:rsidRPr="000F251C">
        <w:rPr>
          <w:rFonts w:ascii="Courier New" w:eastAsia="Times New Roman" w:hAnsi="Courier New" w:cs="Courier New"/>
          <w:sz w:val="28"/>
          <w:szCs w:val="20"/>
        </w:rPr>
        <w:t>("Hello World, Maven");</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ab/>
        <w:t>}</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Save the file.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49" w:name="building-the-project"/>
      <w:bookmarkEnd w:id="549"/>
      <w:r w:rsidRPr="000F251C">
        <w:rPr>
          <w:rFonts w:ascii="Times New Roman" w:eastAsia="Times New Roman" w:hAnsi="Times New Roman" w:cs="Times New Roman"/>
          <w:b/>
          <w:bCs/>
          <w:sz w:val="44"/>
          <w:szCs w:val="36"/>
        </w:rPr>
        <w:t>Building the Project</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When you have created the Java source file, open a command prompt and change directory into the project root directory. Then execute this command: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package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w:t>
      </w:r>
      <w:proofErr w:type="spellStart"/>
      <w:r w:rsidRPr="000F251C">
        <w:rPr>
          <w:rFonts w:ascii="Courier New" w:eastAsia="Times New Roman" w:hAnsi="Courier New" w:cs="Courier New"/>
          <w:sz w:val="28"/>
        </w:rPr>
        <w:t>mvn</w:t>
      </w:r>
      <w:proofErr w:type="spellEnd"/>
      <w:r w:rsidRPr="000F251C">
        <w:rPr>
          <w:rFonts w:ascii="Courier New" w:eastAsia="Times New Roman" w:hAnsi="Courier New" w:cs="Courier New"/>
          <w:sz w:val="28"/>
        </w:rPr>
        <w:t xml:space="preserve"> package</w:t>
      </w:r>
      <w:r w:rsidRPr="000F251C">
        <w:rPr>
          <w:rFonts w:ascii="Times New Roman" w:eastAsia="Times New Roman" w:hAnsi="Times New Roman" w:cs="Times New Roman"/>
          <w:sz w:val="32"/>
          <w:szCs w:val="24"/>
        </w:rPr>
        <w:t xml:space="preserve"> command instructs Maven to run the </w:t>
      </w:r>
      <w:r w:rsidRPr="000F251C">
        <w:rPr>
          <w:rFonts w:ascii="Courier New" w:eastAsia="Times New Roman" w:hAnsi="Courier New" w:cs="Courier New"/>
          <w:sz w:val="28"/>
        </w:rPr>
        <w:t>package</w:t>
      </w:r>
      <w:r w:rsidRPr="000F251C">
        <w:rPr>
          <w:rFonts w:ascii="Times New Roman" w:eastAsia="Times New Roman" w:hAnsi="Times New Roman" w:cs="Times New Roman"/>
          <w:sz w:val="32"/>
          <w:szCs w:val="24"/>
        </w:rPr>
        <w:t xml:space="preserve"> build phase which is part of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w:t>
      </w:r>
    </w:p>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Maven should now run. Maven will compile the Java source file and create a JAR file containing the compiled Java class.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Maven creates a </w:t>
      </w:r>
      <w:r w:rsidRPr="000F251C">
        <w:rPr>
          <w:rFonts w:ascii="Courier New" w:eastAsia="Times New Roman" w:hAnsi="Courier New" w:cs="Courier New"/>
          <w:sz w:val="28"/>
        </w:rPr>
        <w:t>target</w:t>
      </w:r>
      <w:r w:rsidRPr="000F251C">
        <w:rPr>
          <w:rFonts w:ascii="Times New Roman" w:eastAsia="Times New Roman" w:hAnsi="Times New Roman" w:cs="Times New Roman"/>
          <w:sz w:val="32"/>
          <w:szCs w:val="24"/>
        </w:rPr>
        <w:t xml:space="preserve"> subdirectory inside the project root directory. Inside the </w:t>
      </w:r>
      <w:r w:rsidRPr="000F251C">
        <w:rPr>
          <w:rFonts w:ascii="Courier New" w:eastAsia="Times New Roman" w:hAnsi="Courier New" w:cs="Courier New"/>
          <w:sz w:val="28"/>
        </w:rPr>
        <w:t>target</w:t>
      </w:r>
      <w:r w:rsidRPr="000F251C">
        <w:rPr>
          <w:rFonts w:ascii="Times New Roman" w:eastAsia="Times New Roman" w:hAnsi="Times New Roman" w:cs="Times New Roman"/>
          <w:sz w:val="32"/>
          <w:szCs w:val="24"/>
        </w:rPr>
        <w:t xml:space="preserve"> directory you will find the finished JAR file, as well as lots of temporary files (e.g. a </w:t>
      </w:r>
      <w:r w:rsidRPr="000F251C">
        <w:rPr>
          <w:rFonts w:ascii="Courier New" w:eastAsia="Times New Roman" w:hAnsi="Courier New" w:cs="Courier New"/>
          <w:sz w:val="28"/>
        </w:rPr>
        <w:t>classes</w:t>
      </w:r>
      <w:r w:rsidRPr="000F251C">
        <w:rPr>
          <w:rFonts w:ascii="Times New Roman" w:eastAsia="Times New Roman" w:hAnsi="Times New Roman" w:cs="Times New Roman"/>
          <w:sz w:val="32"/>
          <w:szCs w:val="24"/>
        </w:rPr>
        <w:t xml:space="preserve"> directory containing all the compiled classes).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finished JAR file will be named after this pattern: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artifactId</w:t>
      </w:r>
      <w:proofErr w:type="spellEnd"/>
      <w:r w:rsidRPr="000F251C">
        <w:rPr>
          <w:rFonts w:ascii="Courier New" w:eastAsia="Times New Roman" w:hAnsi="Courier New" w:cs="Courier New"/>
          <w:sz w:val="28"/>
          <w:szCs w:val="20"/>
        </w:rPr>
        <w:t>-version</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So, based on the POM shown earlier in this tutorial, the JAR file will be named: </w:t>
      </w:r>
    </w:p>
    <w:p w:rsidR="00B07922"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hello-world-1.0.0.jar</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Maven contains a wide set of commands which you can execute. Maven commands are a mix of build life cycles, build phases and build goals, and can thus be a bit confusing. Therefore I will describe the common Maven commands in this tutorial, as well as explain which build life cycles, build phases and build goals they are executing.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50" w:name="maven-command-structure"/>
      <w:bookmarkEnd w:id="550"/>
      <w:r w:rsidRPr="000F251C">
        <w:rPr>
          <w:rFonts w:ascii="Times New Roman" w:eastAsia="Times New Roman" w:hAnsi="Times New Roman" w:cs="Times New Roman"/>
          <w:b/>
          <w:bCs/>
          <w:sz w:val="44"/>
          <w:szCs w:val="36"/>
        </w:rPr>
        <w:t>Maven Command Structure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A Maven command consists of two elements: </w:t>
      </w:r>
    </w:p>
    <w:p w:rsidR="009C65AC" w:rsidRPr="000F251C" w:rsidRDefault="009C65AC" w:rsidP="009C65AC">
      <w:pPr>
        <w:numPr>
          <w:ilvl w:val="0"/>
          <w:numId w:val="9"/>
        </w:numPr>
        <w:spacing w:before="100" w:beforeAutospacing="1" w:after="100" w:afterAutospacing="1" w:line="240" w:lineRule="auto"/>
        <w:rPr>
          <w:rFonts w:ascii="Times New Roman" w:eastAsia="Times New Roman" w:hAnsi="Times New Roman" w:cs="Times New Roman"/>
          <w:sz w:val="32"/>
          <w:szCs w:val="24"/>
        </w:rPr>
      </w:pPr>
      <w:proofErr w:type="spellStart"/>
      <w:r w:rsidRPr="000F251C">
        <w:rPr>
          <w:rFonts w:ascii="Courier New" w:eastAsia="Times New Roman" w:hAnsi="Courier New" w:cs="Courier New"/>
          <w:sz w:val="28"/>
        </w:rPr>
        <w:t>mvn</w:t>
      </w:r>
      <w:proofErr w:type="spellEnd"/>
    </w:p>
    <w:p w:rsidR="009C65AC" w:rsidRPr="000F251C" w:rsidRDefault="009C65AC" w:rsidP="009C65AC">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One or more build life cycles, build phases or build goals</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Here is a Maven command example: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clean</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This command consists of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which executes Maven, and the build life cycle named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Here is another Maven command example: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clean install</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This maven command executes the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build life cycle and the </w:t>
      </w:r>
      <w:r w:rsidRPr="000F251C">
        <w:rPr>
          <w:rFonts w:ascii="Courier New" w:eastAsia="Times New Roman" w:hAnsi="Courier New" w:cs="Courier New"/>
          <w:sz w:val="28"/>
        </w:rPr>
        <w:t>install</w:t>
      </w:r>
      <w:r w:rsidRPr="000F251C">
        <w:rPr>
          <w:rFonts w:ascii="Times New Roman" w:eastAsia="Times New Roman" w:hAnsi="Times New Roman" w:cs="Times New Roman"/>
          <w:sz w:val="32"/>
          <w:szCs w:val="24"/>
        </w:rPr>
        <w:t xml:space="preserve"> build phase in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You might wonder how you see the difference between a build life cycle, build phase and build goal. I will get back to that later.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51" w:name="build-life-cycles-phases-goals"/>
      <w:bookmarkEnd w:id="551"/>
      <w:r w:rsidRPr="000F251C">
        <w:rPr>
          <w:rFonts w:ascii="Times New Roman" w:eastAsia="Times New Roman" w:hAnsi="Times New Roman" w:cs="Times New Roman"/>
          <w:b/>
          <w:bCs/>
          <w:sz w:val="44"/>
          <w:szCs w:val="36"/>
        </w:rPr>
        <w:t>Build Life Cycles, Phases and Goals</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As mentioned in the introduction in the section about </w:t>
      </w:r>
      <w:hyperlink r:id="rId10" w:anchor="maven-build-life-cycles-phases-and-goals" w:history="1">
        <w:r w:rsidRPr="000F251C">
          <w:rPr>
            <w:rFonts w:ascii="Times New Roman" w:eastAsia="Times New Roman" w:hAnsi="Times New Roman" w:cs="Times New Roman"/>
            <w:color w:val="0000FF"/>
            <w:sz w:val="32"/>
            <w:szCs w:val="24"/>
            <w:u w:val="single"/>
          </w:rPr>
          <w:t>Build life cycles, build phases and build goals</w:t>
        </w:r>
      </w:hyperlink>
      <w:r w:rsidRPr="000F251C">
        <w:rPr>
          <w:rFonts w:ascii="Times New Roman" w:eastAsia="Times New Roman" w:hAnsi="Times New Roman" w:cs="Times New Roman"/>
          <w:sz w:val="32"/>
          <w:szCs w:val="24"/>
        </w:rPr>
        <w:t xml:space="preserve">, Maven contains three major build life cycles: </w:t>
      </w:r>
    </w:p>
    <w:p w:rsidR="009C65AC" w:rsidRPr="000F251C" w:rsidRDefault="009C65AC" w:rsidP="009C65AC">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lastRenderedPageBreak/>
        <w:t>clean</w:t>
      </w:r>
    </w:p>
    <w:p w:rsidR="009C65AC" w:rsidRPr="000F251C" w:rsidRDefault="009C65AC" w:rsidP="009C65AC">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default</w:t>
      </w:r>
    </w:p>
    <w:p w:rsidR="009C65AC" w:rsidRPr="000F251C" w:rsidRDefault="009C65AC" w:rsidP="009C65AC">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site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Inside each build life cycle there are build phases, and inside each build phase there are build goals.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You can execute either a build life cycle, build phase or build goal. When executing a build life cycle you execute all build phases (and thus build goals) inside that build life cycle.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When executing a build phase you execute all build goals within that build phase. Maven also executes all build phases earlier in the build life cycle of the desired build phase.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proofErr w:type="spellStart"/>
      <w:r w:rsidRPr="000F251C">
        <w:rPr>
          <w:rFonts w:ascii="Times New Roman" w:eastAsia="Times New Roman" w:hAnsi="Times New Roman" w:cs="Times New Roman"/>
          <w:sz w:val="32"/>
          <w:szCs w:val="24"/>
        </w:rPr>
        <w:t>Buid</w:t>
      </w:r>
      <w:proofErr w:type="spellEnd"/>
      <w:r w:rsidRPr="000F251C">
        <w:rPr>
          <w:rFonts w:ascii="Times New Roman" w:eastAsia="Times New Roman" w:hAnsi="Times New Roman" w:cs="Times New Roman"/>
          <w:sz w:val="32"/>
          <w:szCs w:val="24"/>
        </w:rPr>
        <w:t xml:space="preserve"> goals are assigned to one or more </w:t>
      </w:r>
      <w:proofErr w:type="spellStart"/>
      <w:r w:rsidRPr="000F251C">
        <w:rPr>
          <w:rFonts w:ascii="Times New Roman" w:eastAsia="Times New Roman" w:hAnsi="Times New Roman" w:cs="Times New Roman"/>
          <w:sz w:val="32"/>
          <w:szCs w:val="24"/>
        </w:rPr>
        <w:t>buid</w:t>
      </w:r>
      <w:proofErr w:type="spellEnd"/>
      <w:r w:rsidRPr="000F251C">
        <w:rPr>
          <w:rFonts w:ascii="Times New Roman" w:eastAsia="Times New Roman" w:hAnsi="Times New Roman" w:cs="Times New Roman"/>
          <w:sz w:val="32"/>
          <w:szCs w:val="24"/>
        </w:rPr>
        <w:t xml:space="preserve"> phases. When the build phases are executed, so are all the goals in that build phase. You can also execute a build goal directly. </w:t>
      </w:r>
    </w:p>
    <w:p w:rsidR="009C65AC" w:rsidRPr="000F251C" w:rsidRDefault="009C65AC" w:rsidP="009C65AC">
      <w:pPr>
        <w:spacing w:before="100" w:beforeAutospacing="1" w:after="100" w:afterAutospacing="1" w:line="240" w:lineRule="auto"/>
        <w:outlineLvl w:val="1"/>
        <w:rPr>
          <w:rFonts w:ascii="Times New Roman" w:eastAsia="Times New Roman" w:hAnsi="Times New Roman" w:cs="Times New Roman"/>
          <w:b/>
          <w:bCs/>
          <w:sz w:val="44"/>
          <w:szCs w:val="36"/>
        </w:rPr>
      </w:pPr>
      <w:bookmarkStart w:id="552" w:name="executing-build-lif-cycles-phases-and-go"/>
      <w:bookmarkEnd w:id="552"/>
      <w:r w:rsidRPr="000F251C">
        <w:rPr>
          <w:rFonts w:ascii="Times New Roman" w:eastAsia="Times New Roman" w:hAnsi="Times New Roman" w:cs="Times New Roman"/>
          <w:b/>
          <w:bCs/>
          <w:sz w:val="44"/>
          <w:szCs w:val="36"/>
        </w:rPr>
        <w:t>Executing Build Life Cycles, Phases and Goals</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When you run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you pass one or more arguments to it. These arguments specify either a build life cycle, build phase or build goal. For instance to execute the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build life cycle you execute this command: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clean</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To execute the </w:t>
      </w:r>
      <w:r w:rsidRPr="000F251C">
        <w:rPr>
          <w:rFonts w:ascii="Courier New" w:eastAsia="Times New Roman" w:hAnsi="Courier New" w:cs="Courier New"/>
          <w:sz w:val="28"/>
        </w:rPr>
        <w:t>site</w:t>
      </w:r>
      <w:r w:rsidRPr="000F251C">
        <w:rPr>
          <w:rFonts w:ascii="Times New Roman" w:eastAsia="Times New Roman" w:hAnsi="Times New Roman" w:cs="Times New Roman"/>
          <w:sz w:val="32"/>
          <w:szCs w:val="24"/>
        </w:rPr>
        <w:t xml:space="preserve"> build life cycle you execute this command: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site</w:t>
      </w:r>
    </w:p>
    <w:p w:rsidR="009C65AC" w:rsidRPr="000F251C" w:rsidRDefault="009C65AC" w:rsidP="009C65AC">
      <w:pPr>
        <w:spacing w:before="100" w:beforeAutospacing="1" w:after="100" w:afterAutospacing="1" w:line="240" w:lineRule="auto"/>
        <w:outlineLvl w:val="2"/>
        <w:rPr>
          <w:rFonts w:ascii="Times New Roman" w:eastAsia="Times New Roman" w:hAnsi="Times New Roman" w:cs="Times New Roman"/>
          <w:b/>
          <w:bCs/>
          <w:sz w:val="35"/>
          <w:szCs w:val="27"/>
        </w:rPr>
      </w:pPr>
      <w:bookmarkStart w:id="553" w:name="executing-the-default-life-cycle"/>
      <w:bookmarkEnd w:id="553"/>
      <w:r w:rsidRPr="000F251C">
        <w:rPr>
          <w:rFonts w:ascii="Times New Roman" w:eastAsia="Times New Roman" w:hAnsi="Times New Roman" w:cs="Times New Roman"/>
          <w:b/>
          <w:bCs/>
          <w:sz w:val="35"/>
          <w:szCs w:val="27"/>
        </w:rPr>
        <w:t>Executing the Default Life Cycle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life cycle is the build life cycle which generates, compiles, packages etc. your source code.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lastRenderedPageBreak/>
        <w:t xml:space="preserve">You cannot execute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directly, as is possible with the </w:t>
      </w:r>
      <w:r w:rsidRPr="000F251C">
        <w:rPr>
          <w:rFonts w:ascii="Courier New" w:eastAsia="Times New Roman" w:hAnsi="Courier New" w:cs="Courier New"/>
          <w:sz w:val="28"/>
        </w:rPr>
        <w:t>clean</w:t>
      </w:r>
      <w:r w:rsidRPr="000F251C">
        <w:rPr>
          <w:rFonts w:ascii="Times New Roman" w:eastAsia="Times New Roman" w:hAnsi="Times New Roman" w:cs="Times New Roman"/>
          <w:sz w:val="32"/>
          <w:szCs w:val="24"/>
        </w:rPr>
        <w:t xml:space="preserve"> and </w:t>
      </w:r>
      <w:r w:rsidRPr="000F251C">
        <w:rPr>
          <w:rFonts w:ascii="Courier New" w:eastAsia="Times New Roman" w:hAnsi="Courier New" w:cs="Courier New"/>
          <w:sz w:val="28"/>
        </w:rPr>
        <w:t>site</w:t>
      </w:r>
      <w:r w:rsidRPr="000F251C">
        <w:rPr>
          <w:rFonts w:ascii="Times New Roman" w:eastAsia="Times New Roman" w:hAnsi="Times New Roman" w:cs="Times New Roman"/>
          <w:sz w:val="32"/>
          <w:szCs w:val="24"/>
        </w:rPr>
        <w:t xml:space="preserve">. Instead you have to execute a specific build phase within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The most commonly used build phases in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are: </w:t>
      </w:r>
    </w:p>
    <w:tbl>
      <w:tblPr>
        <w:tblW w:w="0" w:type="auto"/>
        <w:tblCellSpacing w:w="0" w:type="dxa"/>
        <w:tblCellMar>
          <w:top w:w="75" w:type="dxa"/>
          <w:left w:w="75" w:type="dxa"/>
          <w:bottom w:w="75" w:type="dxa"/>
          <w:right w:w="75" w:type="dxa"/>
        </w:tblCellMar>
        <w:tblLook w:val="04A0"/>
      </w:tblPr>
      <w:tblGrid>
        <w:gridCol w:w="1560"/>
        <w:gridCol w:w="7950"/>
      </w:tblGrid>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Build Phase</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Description</w:t>
            </w:r>
          </w:p>
        </w:tc>
      </w:tr>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validate</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Validates that the project is correct and all necessary information is available. This also makes sure the dependencies are downloaded.</w:t>
            </w:r>
          </w:p>
        </w:tc>
      </w:tr>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compile</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Compiles the source code of the project.</w:t>
            </w:r>
          </w:p>
        </w:tc>
      </w:tr>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test</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Runs the tests against the compiled source code using a suitable unit testing framework. These tests should not require the code be packaged or deployed.</w:t>
            </w:r>
          </w:p>
        </w:tc>
      </w:tr>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package</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Packs the compiled code in its distributable format, such as a JAR.</w:t>
            </w:r>
          </w:p>
        </w:tc>
      </w:tr>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install</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Install the package into the local repository, for use as a dependency in other projects locally.</w:t>
            </w:r>
          </w:p>
        </w:tc>
      </w:tr>
      <w:tr w:rsidR="009C65AC" w:rsidRPr="000F251C" w:rsidTr="009C65AC">
        <w:trPr>
          <w:tblCellSpacing w:w="0" w:type="dxa"/>
        </w:trPr>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Courier New" w:eastAsia="Times New Roman" w:hAnsi="Courier New" w:cs="Courier New"/>
                <w:sz w:val="28"/>
              </w:rPr>
              <w:t>deploy</w:t>
            </w:r>
          </w:p>
        </w:tc>
        <w:tc>
          <w:tcPr>
            <w:tcW w:w="0" w:type="auto"/>
            <w:vAlign w:val="center"/>
            <w:hideMark/>
          </w:tcPr>
          <w:p w:rsidR="009C65AC" w:rsidRPr="000F251C" w:rsidRDefault="009C65AC" w:rsidP="009C65AC">
            <w:pPr>
              <w:spacing w:after="0"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Copies the final package to the remote repository for sharing with other developers and projects.</w:t>
            </w:r>
          </w:p>
        </w:tc>
      </w:tr>
    </w:tbl>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Executing one of these build phases is done by simply adding the build phase after the </w:t>
      </w:r>
      <w:proofErr w:type="spellStart"/>
      <w:r w:rsidRPr="000F251C">
        <w:rPr>
          <w:rFonts w:ascii="Courier New" w:eastAsia="Times New Roman" w:hAnsi="Courier New" w:cs="Courier New"/>
          <w:sz w:val="28"/>
        </w:rPr>
        <w:t>mvn</w:t>
      </w:r>
      <w:proofErr w:type="spellEnd"/>
      <w:r w:rsidRPr="000F251C">
        <w:rPr>
          <w:rFonts w:ascii="Times New Roman" w:eastAsia="Times New Roman" w:hAnsi="Times New Roman" w:cs="Times New Roman"/>
          <w:sz w:val="32"/>
          <w:szCs w:val="24"/>
        </w:rPr>
        <w:t xml:space="preserve"> command, like this: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compile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This example Maven command executes the </w:t>
      </w:r>
      <w:r w:rsidRPr="000F251C">
        <w:rPr>
          <w:rFonts w:ascii="Courier New" w:eastAsia="Times New Roman" w:hAnsi="Courier New" w:cs="Courier New"/>
          <w:sz w:val="28"/>
        </w:rPr>
        <w:t>compile</w:t>
      </w:r>
      <w:r w:rsidRPr="000F251C">
        <w:rPr>
          <w:rFonts w:ascii="Times New Roman" w:eastAsia="Times New Roman" w:hAnsi="Times New Roman" w:cs="Times New Roman"/>
          <w:sz w:val="32"/>
          <w:szCs w:val="24"/>
        </w:rPr>
        <w:t xml:space="preserve"> build phase of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This Maven command also executes all earlier build phases in the </w:t>
      </w:r>
      <w:r w:rsidRPr="000F251C">
        <w:rPr>
          <w:rFonts w:ascii="Courier New" w:eastAsia="Times New Roman" w:hAnsi="Courier New" w:cs="Courier New"/>
          <w:sz w:val="28"/>
        </w:rPr>
        <w:t>default</w:t>
      </w:r>
      <w:r w:rsidRPr="000F251C">
        <w:rPr>
          <w:rFonts w:ascii="Times New Roman" w:eastAsia="Times New Roman" w:hAnsi="Times New Roman" w:cs="Times New Roman"/>
          <w:sz w:val="32"/>
          <w:szCs w:val="24"/>
        </w:rPr>
        <w:t xml:space="preserve"> build life cycle, meaning the </w:t>
      </w:r>
      <w:r w:rsidRPr="000F251C">
        <w:rPr>
          <w:rFonts w:ascii="Courier New" w:eastAsia="Times New Roman" w:hAnsi="Courier New" w:cs="Courier New"/>
          <w:sz w:val="28"/>
        </w:rPr>
        <w:t>validate</w:t>
      </w:r>
      <w:r w:rsidRPr="000F251C">
        <w:rPr>
          <w:rFonts w:ascii="Times New Roman" w:eastAsia="Times New Roman" w:hAnsi="Times New Roman" w:cs="Times New Roman"/>
          <w:sz w:val="32"/>
          <w:szCs w:val="24"/>
        </w:rPr>
        <w:t xml:space="preserve"> build phase. </w:t>
      </w:r>
    </w:p>
    <w:p w:rsidR="009C65AC" w:rsidRPr="000F251C" w:rsidRDefault="009C65AC" w:rsidP="009C65AC">
      <w:pPr>
        <w:spacing w:before="100" w:beforeAutospacing="1" w:after="100" w:afterAutospacing="1" w:line="240" w:lineRule="auto"/>
        <w:outlineLvl w:val="2"/>
        <w:rPr>
          <w:rFonts w:ascii="Times New Roman" w:eastAsia="Times New Roman" w:hAnsi="Times New Roman" w:cs="Times New Roman"/>
          <w:b/>
          <w:bCs/>
          <w:sz w:val="35"/>
          <w:szCs w:val="27"/>
        </w:rPr>
      </w:pPr>
      <w:bookmarkStart w:id="554" w:name="executing-build-phases"/>
      <w:bookmarkEnd w:id="554"/>
      <w:r w:rsidRPr="000F251C">
        <w:rPr>
          <w:rFonts w:ascii="Times New Roman" w:eastAsia="Times New Roman" w:hAnsi="Times New Roman" w:cs="Times New Roman"/>
          <w:b/>
          <w:bCs/>
          <w:sz w:val="35"/>
          <w:szCs w:val="27"/>
        </w:rPr>
        <w:lastRenderedPageBreak/>
        <w:t>Executing Build Phases</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You can execute a build phase located inside a build life cycle by passing the name of the build phase to the Maven command. Here are a few build phase command examples: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pre-clean</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compile</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0F251C">
        <w:rPr>
          <w:rFonts w:ascii="Courier New" w:eastAsia="Times New Roman" w:hAnsi="Courier New" w:cs="Courier New"/>
          <w:sz w:val="28"/>
          <w:szCs w:val="20"/>
        </w:rPr>
        <w:t xml:space="preserve">    </w:t>
      </w:r>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0F251C">
        <w:rPr>
          <w:rFonts w:ascii="Courier New" w:eastAsia="Times New Roman" w:hAnsi="Courier New" w:cs="Courier New"/>
          <w:sz w:val="28"/>
          <w:szCs w:val="20"/>
        </w:rPr>
        <w:t>mvn</w:t>
      </w:r>
      <w:proofErr w:type="spellEnd"/>
      <w:r w:rsidRPr="000F251C">
        <w:rPr>
          <w:rFonts w:ascii="Courier New" w:eastAsia="Times New Roman" w:hAnsi="Courier New" w:cs="Courier New"/>
          <w:sz w:val="28"/>
          <w:szCs w:val="20"/>
        </w:rPr>
        <w:t xml:space="preserve"> package</w:t>
      </w:r>
    </w:p>
    <w:p w:rsidR="009C65AC" w:rsidRPr="000F251C" w:rsidRDefault="009C65AC" w:rsidP="009C65AC">
      <w:pPr>
        <w:spacing w:before="100" w:beforeAutospacing="1" w:after="100" w:afterAutospacing="1" w:line="240" w:lineRule="auto"/>
        <w:rPr>
          <w:rFonts w:ascii="Times New Roman" w:eastAsia="Times New Roman" w:hAnsi="Times New Roman" w:cs="Times New Roman"/>
          <w:sz w:val="32"/>
          <w:szCs w:val="24"/>
        </w:rPr>
      </w:pPr>
      <w:r w:rsidRPr="000F251C">
        <w:rPr>
          <w:rFonts w:ascii="Times New Roman" w:eastAsia="Times New Roman" w:hAnsi="Times New Roman" w:cs="Times New Roman"/>
          <w:sz w:val="32"/>
          <w:szCs w:val="24"/>
        </w:rPr>
        <w:t xml:space="preserve">Maven will find out what build life cycle the specified build phase belongs to, so you don't need to explicitly specify which build life </w:t>
      </w:r>
      <w:proofErr w:type="spellStart"/>
      <w:r w:rsidRPr="000F251C">
        <w:rPr>
          <w:rFonts w:ascii="Times New Roman" w:eastAsia="Times New Roman" w:hAnsi="Times New Roman" w:cs="Times New Roman"/>
          <w:sz w:val="32"/>
          <w:szCs w:val="24"/>
        </w:rPr>
        <w:t>cyle</w:t>
      </w:r>
      <w:proofErr w:type="spellEnd"/>
      <w:r w:rsidRPr="000F251C">
        <w:rPr>
          <w:rFonts w:ascii="Times New Roman" w:eastAsia="Times New Roman" w:hAnsi="Times New Roman" w:cs="Times New Roman"/>
          <w:sz w:val="32"/>
          <w:szCs w:val="24"/>
        </w:rPr>
        <w:t xml:space="preserve"> the build phase belongs to. </w:t>
      </w:r>
    </w:p>
    <w:p w:rsidR="00F36252" w:rsidRPr="000F251C" w:rsidRDefault="00F36252" w:rsidP="00F36252">
      <w:pPr>
        <w:pStyle w:val="NormalWeb"/>
        <w:rPr>
          <w:sz w:val="32"/>
        </w:rPr>
      </w:pPr>
      <w:r w:rsidRPr="000F251C">
        <w:rPr>
          <w:i/>
          <w:iCs/>
          <w:sz w:val="32"/>
        </w:rPr>
        <w:t>Maven archetypes</w:t>
      </w:r>
      <w:r w:rsidRPr="000F251C">
        <w:rPr>
          <w:sz w:val="32"/>
        </w:rPr>
        <w:t xml:space="preserve"> are project templates which can be generated for your by Maven. In other words, when you are starting a new project you can generate a template for that project with Maven. In Maven a template is called an </w:t>
      </w:r>
      <w:r w:rsidRPr="000F251C">
        <w:rPr>
          <w:i/>
          <w:iCs/>
          <w:sz w:val="32"/>
        </w:rPr>
        <w:t>archetype</w:t>
      </w:r>
      <w:r w:rsidRPr="000F251C">
        <w:rPr>
          <w:sz w:val="32"/>
        </w:rPr>
        <w:t xml:space="preserve">. Each Maven archetype thus corresponds to a project template that Maven can generate. </w:t>
      </w:r>
    </w:p>
    <w:p w:rsidR="00F36252" w:rsidRPr="000F251C" w:rsidRDefault="00F36252" w:rsidP="00F36252">
      <w:pPr>
        <w:pStyle w:val="Heading2"/>
        <w:rPr>
          <w:sz w:val="44"/>
        </w:rPr>
      </w:pPr>
      <w:bookmarkStart w:id="555" w:name="available-maven-archetypes"/>
      <w:bookmarkEnd w:id="555"/>
      <w:r w:rsidRPr="000F251C">
        <w:rPr>
          <w:sz w:val="44"/>
        </w:rPr>
        <w:t>Available Maven Archetypes</w:t>
      </w:r>
    </w:p>
    <w:p w:rsidR="00F36252" w:rsidRPr="000F251C" w:rsidRDefault="00F36252" w:rsidP="00F36252">
      <w:pPr>
        <w:pStyle w:val="NormalWeb"/>
        <w:rPr>
          <w:sz w:val="32"/>
        </w:rPr>
      </w:pPr>
      <w:r w:rsidRPr="000F251C">
        <w:rPr>
          <w:sz w:val="32"/>
        </w:rPr>
        <w:t xml:space="preserve">Maven contains a lot of archetypes, so this Maven archetype tutorial will just show you some of the most commonly used archetypes. To see a full list of Maven archetypes, simply run this command: </w:t>
      </w:r>
    </w:p>
    <w:p w:rsidR="00F36252" w:rsidRPr="000F251C" w:rsidRDefault="00F36252" w:rsidP="00F36252">
      <w:pPr>
        <w:pStyle w:val="HTMLPreformatted"/>
        <w:rPr>
          <w:sz w:val="28"/>
        </w:rPr>
      </w:pPr>
      <w:proofErr w:type="spellStart"/>
      <w:r w:rsidRPr="000F251C">
        <w:rPr>
          <w:sz w:val="28"/>
        </w:rPr>
        <w:t>mvn</w:t>
      </w:r>
      <w:proofErr w:type="spellEnd"/>
      <w:r w:rsidRPr="000F251C">
        <w:rPr>
          <w:sz w:val="28"/>
        </w:rPr>
        <w:t xml:space="preserve"> </w:t>
      </w:r>
      <w:proofErr w:type="spellStart"/>
      <w:r w:rsidRPr="000F251C">
        <w:rPr>
          <w:sz w:val="28"/>
        </w:rPr>
        <w:t>archetype:generate</w:t>
      </w:r>
      <w:proofErr w:type="spellEnd"/>
    </w:p>
    <w:p w:rsidR="00F36252" w:rsidRPr="000F251C" w:rsidRDefault="00F36252" w:rsidP="00F36252">
      <w:pPr>
        <w:pStyle w:val="NormalWeb"/>
        <w:rPr>
          <w:sz w:val="32"/>
        </w:rPr>
      </w:pPr>
      <w:r w:rsidRPr="000F251C">
        <w:rPr>
          <w:sz w:val="32"/>
        </w:rPr>
        <w:t xml:space="preserve">This command actually intends to generate a Maven archetype for you, but since you have not specified in the command which archetype to build, Maven will output all its available archetypes to the command prompt. At the end Maven will ask you which Maven archetype to generate. If you know the number of the archetype to generate, you can type in the number in the command prompt and press enter. </w:t>
      </w:r>
    </w:p>
    <w:p w:rsidR="00F36252" w:rsidRPr="000F251C" w:rsidRDefault="00F36252" w:rsidP="00F36252">
      <w:pPr>
        <w:pStyle w:val="NormalWeb"/>
        <w:rPr>
          <w:sz w:val="32"/>
        </w:rPr>
      </w:pPr>
      <w:r w:rsidRPr="000F251C">
        <w:rPr>
          <w:sz w:val="32"/>
        </w:rPr>
        <w:lastRenderedPageBreak/>
        <w:t xml:space="preserve">The list contains more than 1.300 Maven archetypes, so it is not really that easy to find the archetype you need. Too look at the list of available Maven archetypes, you can pipe the output into a file, and open that file in e.g. Notepad++ or so. You pipe the available Maven archetypes into a file using this Maven command: </w:t>
      </w:r>
    </w:p>
    <w:p w:rsidR="00F36252" w:rsidRPr="000F251C" w:rsidRDefault="00F36252" w:rsidP="00F36252">
      <w:pPr>
        <w:pStyle w:val="HTMLPreformatted"/>
        <w:rPr>
          <w:sz w:val="28"/>
        </w:rPr>
      </w:pPr>
      <w:proofErr w:type="spellStart"/>
      <w:r w:rsidRPr="000F251C">
        <w:rPr>
          <w:sz w:val="28"/>
        </w:rPr>
        <w:t>mvn</w:t>
      </w:r>
      <w:proofErr w:type="spellEnd"/>
      <w:r w:rsidRPr="000F251C">
        <w:rPr>
          <w:sz w:val="28"/>
        </w:rPr>
        <w:t xml:space="preserve"> </w:t>
      </w:r>
      <w:proofErr w:type="spellStart"/>
      <w:r w:rsidRPr="000F251C">
        <w:rPr>
          <w:sz w:val="28"/>
        </w:rPr>
        <w:t>archetype:generate</w:t>
      </w:r>
      <w:proofErr w:type="spellEnd"/>
      <w:r w:rsidRPr="000F251C">
        <w:rPr>
          <w:sz w:val="28"/>
        </w:rPr>
        <w:t xml:space="preserve"> &gt; archetypes.txt</w:t>
      </w:r>
    </w:p>
    <w:p w:rsidR="00F36252" w:rsidRPr="000F251C" w:rsidRDefault="00F36252" w:rsidP="00F36252">
      <w:pPr>
        <w:pStyle w:val="NormalWeb"/>
        <w:rPr>
          <w:sz w:val="32"/>
        </w:rPr>
      </w:pPr>
      <w:r w:rsidRPr="000F251C">
        <w:rPr>
          <w:sz w:val="32"/>
        </w:rPr>
        <w:t xml:space="preserve">You may have to cancel the command at the point where it asks you to enter the archetype number. You can do so on Windows with CTRL-C. The archetypes will still be written into the file. </w:t>
      </w:r>
    </w:p>
    <w:p w:rsidR="00F36252" w:rsidRPr="000F251C" w:rsidRDefault="00F36252" w:rsidP="00F36252">
      <w:pPr>
        <w:pStyle w:val="Heading2"/>
        <w:rPr>
          <w:sz w:val="44"/>
        </w:rPr>
      </w:pPr>
      <w:bookmarkStart w:id="556" w:name="named-archetypes"/>
      <w:bookmarkEnd w:id="556"/>
      <w:r w:rsidRPr="000F251C">
        <w:rPr>
          <w:sz w:val="44"/>
        </w:rPr>
        <w:t>Named Archetypes</w:t>
      </w:r>
    </w:p>
    <w:p w:rsidR="00F36252" w:rsidRPr="000F251C" w:rsidRDefault="00F36252" w:rsidP="00F36252">
      <w:pPr>
        <w:pStyle w:val="NormalWeb"/>
        <w:rPr>
          <w:sz w:val="32"/>
        </w:rPr>
      </w:pPr>
      <w:r w:rsidRPr="000F251C">
        <w:rPr>
          <w:sz w:val="32"/>
        </w:rPr>
        <w:t xml:space="preserve">Maven contains a set of named archetypes which you can create. I will list a few of these archetypes in the following sections. </w:t>
      </w:r>
    </w:p>
    <w:p w:rsidR="00F36252" w:rsidRPr="000F251C" w:rsidRDefault="00F36252" w:rsidP="00F36252">
      <w:pPr>
        <w:pStyle w:val="Heading3"/>
        <w:rPr>
          <w:sz w:val="35"/>
        </w:rPr>
      </w:pPr>
      <w:bookmarkStart w:id="557" w:name="eclipse"/>
      <w:bookmarkEnd w:id="557"/>
      <w:r w:rsidRPr="000F251C">
        <w:rPr>
          <w:sz w:val="35"/>
        </w:rPr>
        <w:t>Eclipse</w:t>
      </w:r>
    </w:p>
    <w:p w:rsidR="00F36252" w:rsidRPr="000F251C" w:rsidRDefault="00F36252" w:rsidP="00F36252">
      <w:pPr>
        <w:pStyle w:val="NormalWeb"/>
        <w:rPr>
          <w:sz w:val="32"/>
        </w:rPr>
      </w:pPr>
      <w:r w:rsidRPr="000F251C">
        <w:rPr>
          <w:sz w:val="32"/>
        </w:rPr>
        <w:t xml:space="preserve">There is a Maven archetype which can generate a new Java project including files for the Eclipse IDE. You can generate that archetype using this Maven command: </w:t>
      </w:r>
    </w:p>
    <w:p w:rsidR="00F36252" w:rsidRPr="000F251C" w:rsidRDefault="00F36252" w:rsidP="00F36252">
      <w:pPr>
        <w:pStyle w:val="HTMLPreformatted"/>
        <w:rPr>
          <w:sz w:val="28"/>
        </w:rPr>
      </w:pPr>
      <w:proofErr w:type="spellStart"/>
      <w:r w:rsidRPr="000F251C">
        <w:rPr>
          <w:sz w:val="28"/>
        </w:rPr>
        <w:t>mvn</w:t>
      </w:r>
      <w:proofErr w:type="spellEnd"/>
      <w:r w:rsidRPr="000F251C">
        <w:rPr>
          <w:sz w:val="28"/>
        </w:rPr>
        <w:t xml:space="preserve"> </w:t>
      </w:r>
      <w:proofErr w:type="spellStart"/>
      <w:r w:rsidRPr="000F251C">
        <w:rPr>
          <w:sz w:val="28"/>
        </w:rPr>
        <w:t>eclipse:eclipse</w:t>
      </w:r>
      <w:proofErr w:type="spellEnd"/>
    </w:p>
    <w:p w:rsidR="00F36252" w:rsidRPr="000F251C" w:rsidRDefault="00F36252" w:rsidP="00F36252">
      <w:pPr>
        <w:pStyle w:val="NormalWeb"/>
        <w:rPr>
          <w:sz w:val="32"/>
        </w:rPr>
      </w:pPr>
      <w:r w:rsidRPr="000F251C">
        <w:rPr>
          <w:sz w:val="32"/>
        </w:rPr>
        <w:t xml:space="preserve">Before you can generate this Maven archetype though, you need to have a POM file in the project root directory into which you want to generate the archetype. </w:t>
      </w:r>
    </w:p>
    <w:p w:rsidR="00F36252" w:rsidRPr="000F251C" w:rsidRDefault="00F36252" w:rsidP="00F36252">
      <w:pPr>
        <w:pStyle w:val="Heading3"/>
        <w:rPr>
          <w:sz w:val="35"/>
        </w:rPr>
      </w:pPr>
      <w:bookmarkStart w:id="558" w:name="idea-archetype"/>
      <w:bookmarkEnd w:id="558"/>
      <w:r w:rsidRPr="000F251C">
        <w:rPr>
          <w:sz w:val="35"/>
        </w:rPr>
        <w:t>IDEA Archetype</w:t>
      </w:r>
    </w:p>
    <w:p w:rsidR="00F36252" w:rsidRPr="000F251C" w:rsidRDefault="00F36252" w:rsidP="00F36252">
      <w:pPr>
        <w:pStyle w:val="NormalWeb"/>
        <w:rPr>
          <w:sz w:val="32"/>
        </w:rPr>
      </w:pPr>
      <w:r w:rsidRPr="000F251C">
        <w:rPr>
          <w:sz w:val="32"/>
        </w:rPr>
        <w:t xml:space="preserve">Similar to the Eclipse archetype, Maven contains an </w:t>
      </w:r>
      <w:proofErr w:type="spellStart"/>
      <w:r w:rsidRPr="000F251C">
        <w:rPr>
          <w:sz w:val="32"/>
        </w:rPr>
        <w:t>IntelliJ</w:t>
      </w:r>
      <w:proofErr w:type="spellEnd"/>
      <w:r w:rsidRPr="000F251C">
        <w:rPr>
          <w:sz w:val="32"/>
        </w:rPr>
        <w:t xml:space="preserve"> IDEA archetype. You can generate the IDEA archetype using this Maven command: </w:t>
      </w:r>
    </w:p>
    <w:p w:rsidR="00F36252" w:rsidRPr="000F251C" w:rsidRDefault="00F36252" w:rsidP="00F36252">
      <w:pPr>
        <w:pStyle w:val="HTMLPreformatted"/>
        <w:rPr>
          <w:sz w:val="28"/>
        </w:rPr>
      </w:pPr>
      <w:proofErr w:type="spellStart"/>
      <w:r w:rsidRPr="000F251C">
        <w:rPr>
          <w:sz w:val="28"/>
        </w:rPr>
        <w:t>mvn</w:t>
      </w:r>
      <w:proofErr w:type="spellEnd"/>
      <w:r w:rsidRPr="000F251C">
        <w:rPr>
          <w:sz w:val="28"/>
        </w:rPr>
        <w:t xml:space="preserve"> </w:t>
      </w:r>
      <w:proofErr w:type="spellStart"/>
      <w:r w:rsidRPr="000F251C">
        <w:rPr>
          <w:sz w:val="28"/>
        </w:rPr>
        <w:t>idea:idea</w:t>
      </w:r>
      <w:proofErr w:type="spellEnd"/>
    </w:p>
    <w:p w:rsidR="009C65AC" w:rsidRPr="000F251C" w:rsidRDefault="009C65AC"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0"/>
        </w:rPr>
      </w:pPr>
    </w:p>
    <w:p w:rsidR="00F36252" w:rsidRPr="000F251C" w:rsidRDefault="00F36252"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0"/>
        </w:rPr>
      </w:pPr>
    </w:p>
    <w:p w:rsidR="00F36252" w:rsidRPr="000F251C" w:rsidRDefault="00F36252" w:rsidP="009C6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0"/>
        </w:rPr>
      </w:pPr>
    </w:p>
    <w:sectPr w:rsidR="00F36252" w:rsidRPr="000F251C" w:rsidSect="00B07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F99"/>
    <w:multiLevelType w:val="multilevel"/>
    <w:tmpl w:val="3D4C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B66F8"/>
    <w:multiLevelType w:val="multilevel"/>
    <w:tmpl w:val="1BF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342DB"/>
    <w:multiLevelType w:val="multilevel"/>
    <w:tmpl w:val="FFD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01F2F"/>
    <w:multiLevelType w:val="multilevel"/>
    <w:tmpl w:val="F90E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D47C0"/>
    <w:multiLevelType w:val="multilevel"/>
    <w:tmpl w:val="C68C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37C02"/>
    <w:multiLevelType w:val="multilevel"/>
    <w:tmpl w:val="E00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A30427"/>
    <w:multiLevelType w:val="multilevel"/>
    <w:tmpl w:val="02247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E69E0"/>
    <w:multiLevelType w:val="multilevel"/>
    <w:tmpl w:val="F886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15BF1"/>
    <w:multiLevelType w:val="multilevel"/>
    <w:tmpl w:val="CCE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84CFA"/>
    <w:multiLevelType w:val="multilevel"/>
    <w:tmpl w:val="A412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4"/>
  </w:num>
  <w:num w:numId="5">
    <w:abstractNumId w:val="8"/>
  </w:num>
  <w:num w:numId="6">
    <w:abstractNumId w:val="2"/>
  </w:num>
  <w:num w:numId="7">
    <w:abstractNumId w:val="3"/>
  </w:num>
  <w:num w:numId="8">
    <w:abstractNumId w:val="9"/>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B293E"/>
    <w:rsid w:val="000F251C"/>
    <w:rsid w:val="00294C56"/>
    <w:rsid w:val="00307B1B"/>
    <w:rsid w:val="0041405D"/>
    <w:rsid w:val="00491F61"/>
    <w:rsid w:val="006170A8"/>
    <w:rsid w:val="006313B4"/>
    <w:rsid w:val="007E5AA0"/>
    <w:rsid w:val="00913D00"/>
    <w:rsid w:val="009345DF"/>
    <w:rsid w:val="009C65AC"/>
    <w:rsid w:val="00B07922"/>
    <w:rsid w:val="00CB293E"/>
    <w:rsid w:val="00DA1FC9"/>
    <w:rsid w:val="00E57CC5"/>
    <w:rsid w:val="00F05CEE"/>
    <w:rsid w:val="00F36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22"/>
  </w:style>
  <w:style w:type="paragraph" w:styleId="Heading1">
    <w:name w:val="heading 1"/>
    <w:basedOn w:val="Normal"/>
    <w:link w:val="Heading1Char"/>
    <w:uiPriority w:val="9"/>
    <w:qFormat/>
    <w:rsid w:val="00CB29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9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9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9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293E"/>
    <w:rPr>
      <w:color w:val="0000FF"/>
      <w:u w:val="single"/>
    </w:rPr>
  </w:style>
  <w:style w:type="paragraph" w:styleId="NormalWeb">
    <w:name w:val="Normal (Web)"/>
    <w:basedOn w:val="Normal"/>
    <w:uiPriority w:val="99"/>
    <w:unhideWhenUsed/>
    <w:rsid w:val="00CB29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29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9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5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224690">
      <w:bodyDiv w:val="1"/>
      <w:marLeft w:val="0"/>
      <w:marRight w:val="0"/>
      <w:marTop w:val="0"/>
      <w:marBottom w:val="0"/>
      <w:divBdr>
        <w:top w:val="none" w:sz="0" w:space="0" w:color="auto"/>
        <w:left w:val="none" w:sz="0" w:space="0" w:color="auto"/>
        <w:bottom w:val="none" w:sz="0" w:space="0" w:color="auto"/>
        <w:right w:val="none" w:sz="0" w:space="0" w:color="auto"/>
      </w:divBdr>
    </w:div>
    <w:div w:id="585695505">
      <w:bodyDiv w:val="1"/>
      <w:marLeft w:val="0"/>
      <w:marRight w:val="0"/>
      <w:marTop w:val="0"/>
      <w:marBottom w:val="0"/>
      <w:divBdr>
        <w:top w:val="none" w:sz="0" w:space="0" w:color="auto"/>
        <w:left w:val="none" w:sz="0" w:space="0" w:color="auto"/>
        <w:bottom w:val="none" w:sz="0" w:space="0" w:color="auto"/>
        <w:right w:val="none" w:sz="0" w:space="0" w:color="auto"/>
      </w:divBdr>
    </w:div>
    <w:div w:id="797838432">
      <w:bodyDiv w:val="1"/>
      <w:marLeft w:val="0"/>
      <w:marRight w:val="0"/>
      <w:marTop w:val="0"/>
      <w:marBottom w:val="0"/>
      <w:divBdr>
        <w:top w:val="none" w:sz="0" w:space="0" w:color="auto"/>
        <w:left w:val="none" w:sz="0" w:space="0" w:color="auto"/>
        <w:bottom w:val="none" w:sz="0" w:space="0" w:color="auto"/>
        <w:right w:val="none" w:sz="0" w:space="0" w:color="auto"/>
      </w:divBdr>
      <w:divsChild>
        <w:div w:id="472871628">
          <w:marLeft w:val="0"/>
          <w:marRight w:val="0"/>
          <w:marTop w:val="0"/>
          <w:marBottom w:val="0"/>
          <w:divBdr>
            <w:top w:val="none" w:sz="0" w:space="0" w:color="auto"/>
            <w:left w:val="none" w:sz="0" w:space="0" w:color="auto"/>
            <w:bottom w:val="none" w:sz="0" w:space="0" w:color="auto"/>
            <w:right w:val="none" w:sz="0" w:space="0" w:color="auto"/>
          </w:divBdr>
          <w:divsChild>
            <w:div w:id="1085881759">
              <w:marLeft w:val="0"/>
              <w:marRight w:val="0"/>
              <w:marTop w:val="0"/>
              <w:marBottom w:val="0"/>
              <w:divBdr>
                <w:top w:val="none" w:sz="0" w:space="0" w:color="auto"/>
                <w:left w:val="none" w:sz="0" w:space="0" w:color="auto"/>
                <w:bottom w:val="none" w:sz="0" w:space="0" w:color="auto"/>
                <w:right w:val="none" w:sz="0" w:space="0" w:color="auto"/>
              </w:divBdr>
              <w:divsChild>
                <w:div w:id="702487098">
                  <w:marLeft w:val="360"/>
                  <w:marRight w:val="0"/>
                  <w:marTop w:val="0"/>
                  <w:marBottom w:val="0"/>
                  <w:divBdr>
                    <w:top w:val="none" w:sz="0" w:space="0" w:color="auto"/>
                    <w:left w:val="none" w:sz="0" w:space="0" w:color="auto"/>
                    <w:bottom w:val="none" w:sz="0" w:space="0" w:color="auto"/>
                    <w:right w:val="none" w:sz="0" w:space="0" w:color="auto"/>
                  </w:divBdr>
                  <w:divsChild>
                    <w:div w:id="1533685587">
                      <w:marLeft w:val="0"/>
                      <w:marRight w:val="0"/>
                      <w:marTop w:val="0"/>
                      <w:marBottom w:val="0"/>
                      <w:divBdr>
                        <w:top w:val="none" w:sz="0" w:space="0" w:color="auto"/>
                        <w:left w:val="none" w:sz="0" w:space="0" w:color="auto"/>
                        <w:bottom w:val="none" w:sz="0" w:space="0" w:color="auto"/>
                        <w:right w:val="none" w:sz="0" w:space="0" w:color="auto"/>
                      </w:divBdr>
                      <w:divsChild>
                        <w:div w:id="37513394">
                          <w:marLeft w:val="0"/>
                          <w:marRight w:val="0"/>
                          <w:marTop w:val="0"/>
                          <w:marBottom w:val="0"/>
                          <w:divBdr>
                            <w:top w:val="none" w:sz="0" w:space="0" w:color="auto"/>
                            <w:left w:val="none" w:sz="0" w:space="0" w:color="auto"/>
                            <w:bottom w:val="none" w:sz="0" w:space="0" w:color="auto"/>
                            <w:right w:val="none" w:sz="0" w:space="0" w:color="auto"/>
                          </w:divBdr>
                        </w:div>
                        <w:div w:id="708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6049">
          <w:marLeft w:val="0"/>
          <w:marRight w:val="0"/>
          <w:marTop w:val="0"/>
          <w:marBottom w:val="0"/>
          <w:divBdr>
            <w:top w:val="none" w:sz="0" w:space="0" w:color="auto"/>
            <w:left w:val="none" w:sz="0" w:space="0" w:color="auto"/>
            <w:bottom w:val="none" w:sz="0" w:space="0" w:color="auto"/>
            <w:right w:val="none" w:sz="0" w:space="0" w:color="auto"/>
          </w:divBdr>
          <w:divsChild>
            <w:div w:id="1313559835">
              <w:marLeft w:val="0"/>
              <w:marRight w:val="0"/>
              <w:marTop w:val="0"/>
              <w:marBottom w:val="0"/>
              <w:divBdr>
                <w:top w:val="none" w:sz="0" w:space="0" w:color="auto"/>
                <w:left w:val="none" w:sz="0" w:space="0" w:color="auto"/>
                <w:bottom w:val="none" w:sz="0" w:space="0" w:color="auto"/>
                <w:right w:val="none" w:sz="0" w:space="0" w:color="auto"/>
              </w:divBdr>
              <w:divsChild>
                <w:div w:id="925041012">
                  <w:marLeft w:val="360"/>
                  <w:marRight w:val="0"/>
                  <w:marTop w:val="0"/>
                  <w:marBottom w:val="0"/>
                  <w:divBdr>
                    <w:top w:val="none" w:sz="0" w:space="0" w:color="auto"/>
                    <w:left w:val="none" w:sz="0" w:space="0" w:color="auto"/>
                    <w:bottom w:val="none" w:sz="0" w:space="0" w:color="auto"/>
                    <w:right w:val="none" w:sz="0" w:space="0" w:color="auto"/>
                  </w:divBdr>
                  <w:divsChild>
                    <w:div w:id="632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6155">
          <w:marLeft w:val="0"/>
          <w:marRight w:val="0"/>
          <w:marTop w:val="0"/>
          <w:marBottom w:val="0"/>
          <w:divBdr>
            <w:top w:val="none" w:sz="0" w:space="0" w:color="auto"/>
            <w:left w:val="none" w:sz="0" w:space="0" w:color="auto"/>
            <w:bottom w:val="none" w:sz="0" w:space="0" w:color="auto"/>
            <w:right w:val="none" w:sz="0" w:space="0" w:color="auto"/>
          </w:divBdr>
          <w:divsChild>
            <w:div w:id="607202639">
              <w:marLeft w:val="0"/>
              <w:marRight w:val="0"/>
              <w:marTop w:val="0"/>
              <w:marBottom w:val="0"/>
              <w:divBdr>
                <w:top w:val="none" w:sz="0" w:space="0" w:color="auto"/>
                <w:left w:val="none" w:sz="0" w:space="0" w:color="auto"/>
                <w:bottom w:val="none" w:sz="0" w:space="0" w:color="auto"/>
                <w:right w:val="none" w:sz="0" w:space="0" w:color="auto"/>
              </w:divBdr>
              <w:divsChild>
                <w:div w:id="914782959">
                  <w:marLeft w:val="360"/>
                  <w:marRight w:val="0"/>
                  <w:marTop w:val="0"/>
                  <w:marBottom w:val="0"/>
                  <w:divBdr>
                    <w:top w:val="none" w:sz="0" w:space="0" w:color="auto"/>
                    <w:left w:val="none" w:sz="0" w:space="0" w:color="auto"/>
                    <w:bottom w:val="none" w:sz="0" w:space="0" w:color="auto"/>
                    <w:right w:val="none" w:sz="0" w:space="0" w:color="auto"/>
                  </w:divBdr>
                  <w:divsChild>
                    <w:div w:id="783959323">
                      <w:marLeft w:val="0"/>
                      <w:marRight w:val="0"/>
                      <w:marTop w:val="0"/>
                      <w:marBottom w:val="0"/>
                      <w:divBdr>
                        <w:top w:val="none" w:sz="0" w:space="0" w:color="auto"/>
                        <w:left w:val="none" w:sz="0" w:space="0" w:color="auto"/>
                        <w:bottom w:val="none" w:sz="0" w:space="0" w:color="auto"/>
                        <w:right w:val="none" w:sz="0" w:space="0" w:color="auto"/>
                      </w:divBdr>
                      <w:divsChild>
                        <w:div w:id="14910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031">
                  <w:marLeft w:val="120"/>
                  <w:marRight w:val="0"/>
                  <w:marTop w:val="0"/>
                  <w:marBottom w:val="0"/>
                  <w:divBdr>
                    <w:top w:val="none" w:sz="0" w:space="0" w:color="auto"/>
                    <w:left w:val="none" w:sz="0" w:space="0" w:color="auto"/>
                    <w:bottom w:val="none" w:sz="0" w:space="0" w:color="auto"/>
                    <w:right w:val="none" w:sz="0" w:space="0" w:color="auto"/>
                  </w:divBdr>
                  <w:divsChild>
                    <w:div w:id="9766952">
                      <w:marLeft w:val="0"/>
                      <w:marRight w:val="0"/>
                      <w:marTop w:val="0"/>
                      <w:marBottom w:val="0"/>
                      <w:divBdr>
                        <w:top w:val="none" w:sz="0" w:space="0" w:color="auto"/>
                        <w:left w:val="none" w:sz="0" w:space="0" w:color="auto"/>
                        <w:bottom w:val="none" w:sz="0" w:space="0" w:color="auto"/>
                        <w:right w:val="none" w:sz="0" w:space="0" w:color="auto"/>
                      </w:divBdr>
                      <w:divsChild>
                        <w:div w:id="1847554590">
                          <w:marLeft w:val="0"/>
                          <w:marRight w:val="0"/>
                          <w:marTop w:val="0"/>
                          <w:marBottom w:val="0"/>
                          <w:divBdr>
                            <w:top w:val="none" w:sz="0" w:space="0" w:color="auto"/>
                            <w:left w:val="none" w:sz="0" w:space="0" w:color="auto"/>
                            <w:bottom w:val="none" w:sz="0" w:space="0" w:color="auto"/>
                            <w:right w:val="none" w:sz="0" w:space="0" w:color="auto"/>
                          </w:divBdr>
                          <w:divsChild>
                            <w:div w:id="2039816045">
                              <w:marLeft w:val="0"/>
                              <w:marRight w:val="0"/>
                              <w:marTop w:val="0"/>
                              <w:marBottom w:val="0"/>
                              <w:divBdr>
                                <w:top w:val="none" w:sz="0" w:space="0" w:color="auto"/>
                                <w:left w:val="none" w:sz="0" w:space="0" w:color="auto"/>
                                <w:bottom w:val="none" w:sz="0" w:space="0" w:color="auto"/>
                                <w:right w:val="none" w:sz="0" w:space="0" w:color="auto"/>
                              </w:divBdr>
                            </w:div>
                            <w:div w:id="688265191">
                              <w:marLeft w:val="0"/>
                              <w:marRight w:val="0"/>
                              <w:marTop w:val="0"/>
                              <w:marBottom w:val="0"/>
                              <w:divBdr>
                                <w:top w:val="none" w:sz="0" w:space="0" w:color="auto"/>
                                <w:left w:val="none" w:sz="0" w:space="0" w:color="auto"/>
                                <w:bottom w:val="none" w:sz="0" w:space="0" w:color="auto"/>
                                <w:right w:val="none" w:sz="0" w:space="0" w:color="auto"/>
                              </w:divBdr>
                            </w:div>
                            <w:div w:id="1054815529">
                              <w:marLeft w:val="0"/>
                              <w:marRight w:val="0"/>
                              <w:marTop w:val="0"/>
                              <w:marBottom w:val="0"/>
                              <w:divBdr>
                                <w:top w:val="none" w:sz="0" w:space="0" w:color="auto"/>
                                <w:left w:val="none" w:sz="0" w:space="0" w:color="auto"/>
                                <w:bottom w:val="none" w:sz="0" w:space="0" w:color="auto"/>
                                <w:right w:val="none" w:sz="0" w:space="0" w:color="auto"/>
                              </w:divBdr>
                            </w:div>
                            <w:div w:id="1750469422">
                              <w:marLeft w:val="0"/>
                              <w:marRight w:val="0"/>
                              <w:marTop w:val="0"/>
                              <w:marBottom w:val="0"/>
                              <w:divBdr>
                                <w:top w:val="none" w:sz="0" w:space="0" w:color="auto"/>
                                <w:left w:val="none" w:sz="0" w:space="0" w:color="auto"/>
                                <w:bottom w:val="none" w:sz="0" w:space="0" w:color="auto"/>
                                <w:right w:val="none" w:sz="0" w:space="0" w:color="auto"/>
                              </w:divBdr>
                              <w:divsChild>
                                <w:div w:id="21068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14820">
          <w:marLeft w:val="0"/>
          <w:marRight w:val="0"/>
          <w:marTop w:val="0"/>
          <w:marBottom w:val="0"/>
          <w:divBdr>
            <w:top w:val="none" w:sz="0" w:space="0" w:color="auto"/>
            <w:left w:val="none" w:sz="0" w:space="0" w:color="auto"/>
            <w:bottom w:val="none" w:sz="0" w:space="0" w:color="auto"/>
            <w:right w:val="none" w:sz="0" w:space="0" w:color="auto"/>
          </w:divBdr>
          <w:divsChild>
            <w:div w:id="929240500">
              <w:marLeft w:val="0"/>
              <w:marRight w:val="0"/>
              <w:marTop w:val="0"/>
              <w:marBottom w:val="0"/>
              <w:divBdr>
                <w:top w:val="none" w:sz="0" w:space="0" w:color="auto"/>
                <w:left w:val="none" w:sz="0" w:space="0" w:color="auto"/>
                <w:bottom w:val="none" w:sz="0" w:space="0" w:color="auto"/>
                <w:right w:val="none" w:sz="0" w:space="0" w:color="auto"/>
              </w:divBdr>
              <w:divsChild>
                <w:div w:id="9458913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59425012">
          <w:marLeft w:val="0"/>
          <w:marRight w:val="0"/>
          <w:marTop w:val="0"/>
          <w:marBottom w:val="0"/>
          <w:divBdr>
            <w:top w:val="none" w:sz="0" w:space="0" w:color="auto"/>
            <w:left w:val="none" w:sz="0" w:space="0" w:color="auto"/>
            <w:bottom w:val="none" w:sz="0" w:space="0" w:color="auto"/>
            <w:right w:val="none" w:sz="0" w:space="0" w:color="auto"/>
          </w:divBdr>
          <w:divsChild>
            <w:div w:id="1158183006">
              <w:marLeft w:val="0"/>
              <w:marRight w:val="0"/>
              <w:marTop w:val="0"/>
              <w:marBottom w:val="0"/>
              <w:divBdr>
                <w:top w:val="none" w:sz="0" w:space="0" w:color="auto"/>
                <w:left w:val="none" w:sz="0" w:space="0" w:color="auto"/>
                <w:bottom w:val="none" w:sz="0" w:space="0" w:color="auto"/>
                <w:right w:val="none" w:sz="0" w:space="0" w:color="auto"/>
              </w:divBdr>
              <w:divsChild>
                <w:div w:id="2719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7746">
          <w:marLeft w:val="0"/>
          <w:marRight w:val="0"/>
          <w:marTop w:val="0"/>
          <w:marBottom w:val="0"/>
          <w:divBdr>
            <w:top w:val="none" w:sz="0" w:space="0" w:color="auto"/>
            <w:left w:val="none" w:sz="0" w:space="0" w:color="auto"/>
            <w:bottom w:val="none" w:sz="0" w:space="0" w:color="auto"/>
            <w:right w:val="none" w:sz="0" w:space="0" w:color="auto"/>
          </w:divBdr>
          <w:divsChild>
            <w:div w:id="1101880673">
              <w:marLeft w:val="0"/>
              <w:marRight w:val="0"/>
              <w:marTop w:val="0"/>
              <w:marBottom w:val="0"/>
              <w:divBdr>
                <w:top w:val="none" w:sz="0" w:space="0" w:color="auto"/>
                <w:left w:val="none" w:sz="0" w:space="0" w:color="auto"/>
                <w:bottom w:val="none" w:sz="0" w:space="0" w:color="auto"/>
                <w:right w:val="none" w:sz="0" w:space="0" w:color="auto"/>
              </w:divBdr>
              <w:divsChild>
                <w:div w:id="294141361">
                  <w:marLeft w:val="0"/>
                  <w:marRight w:val="0"/>
                  <w:marTop w:val="0"/>
                  <w:marBottom w:val="0"/>
                  <w:divBdr>
                    <w:top w:val="none" w:sz="0" w:space="0" w:color="auto"/>
                    <w:left w:val="none" w:sz="0" w:space="0" w:color="auto"/>
                    <w:bottom w:val="none" w:sz="0" w:space="0" w:color="auto"/>
                    <w:right w:val="none" w:sz="0" w:space="0" w:color="auto"/>
                  </w:divBdr>
                  <w:divsChild>
                    <w:div w:id="722867742">
                      <w:marLeft w:val="0"/>
                      <w:marRight w:val="0"/>
                      <w:marTop w:val="0"/>
                      <w:marBottom w:val="0"/>
                      <w:divBdr>
                        <w:top w:val="none" w:sz="0" w:space="0" w:color="auto"/>
                        <w:left w:val="none" w:sz="0" w:space="0" w:color="auto"/>
                        <w:bottom w:val="none" w:sz="0" w:space="0" w:color="auto"/>
                        <w:right w:val="none" w:sz="0" w:space="0" w:color="auto"/>
                      </w:divBdr>
                      <w:divsChild>
                        <w:div w:id="209268754">
                          <w:marLeft w:val="0"/>
                          <w:marRight w:val="0"/>
                          <w:marTop w:val="0"/>
                          <w:marBottom w:val="0"/>
                          <w:divBdr>
                            <w:top w:val="none" w:sz="0" w:space="0" w:color="auto"/>
                            <w:left w:val="none" w:sz="0" w:space="0" w:color="auto"/>
                            <w:bottom w:val="none" w:sz="0" w:space="0" w:color="auto"/>
                            <w:right w:val="none" w:sz="0" w:space="0" w:color="auto"/>
                          </w:divBdr>
                        </w:div>
                      </w:divsChild>
                    </w:div>
                    <w:div w:id="1729376097">
                      <w:marLeft w:val="0"/>
                      <w:marRight w:val="0"/>
                      <w:marTop w:val="0"/>
                      <w:marBottom w:val="0"/>
                      <w:divBdr>
                        <w:top w:val="none" w:sz="0" w:space="0" w:color="auto"/>
                        <w:left w:val="none" w:sz="0" w:space="0" w:color="auto"/>
                        <w:bottom w:val="none" w:sz="0" w:space="0" w:color="auto"/>
                        <w:right w:val="none" w:sz="0" w:space="0" w:color="auto"/>
                      </w:divBdr>
                      <w:divsChild>
                        <w:div w:id="275986745">
                          <w:marLeft w:val="0"/>
                          <w:marRight w:val="0"/>
                          <w:marTop w:val="0"/>
                          <w:marBottom w:val="0"/>
                          <w:divBdr>
                            <w:top w:val="none" w:sz="0" w:space="0" w:color="auto"/>
                            <w:left w:val="none" w:sz="0" w:space="0" w:color="auto"/>
                            <w:bottom w:val="none" w:sz="0" w:space="0" w:color="auto"/>
                            <w:right w:val="none" w:sz="0" w:space="0" w:color="auto"/>
                          </w:divBdr>
                        </w:div>
                      </w:divsChild>
                    </w:div>
                    <w:div w:id="124589233">
                      <w:marLeft w:val="0"/>
                      <w:marRight w:val="0"/>
                      <w:marTop w:val="0"/>
                      <w:marBottom w:val="0"/>
                      <w:divBdr>
                        <w:top w:val="none" w:sz="0" w:space="0" w:color="auto"/>
                        <w:left w:val="none" w:sz="0" w:space="0" w:color="auto"/>
                        <w:bottom w:val="none" w:sz="0" w:space="0" w:color="auto"/>
                        <w:right w:val="none" w:sz="0" w:space="0" w:color="auto"/>
                      </w:divBdr>
                      <w:divsChild>
                        <w:div w:id="1124617698">
                          <w:marLeft w:val="0"/>
                          <w:marRight w:val="0"/>
                          <w:marTop w:val="0"/>
                          <w:marBottom w:val="0"/>
                          <w:divBdr>
                            <w:top w:val="none" w:sz="0" w:space="0" w:color="auto"/>
                            <w:left w:val="none" w:sz="0" w:space="0" w:color="auto"/>
                            <w:bottom w:val="none" w:sz="0" w:space="0" w:color="auto"/>
                            <w:right w:val="none" w:sz="0" w:space="0" w:color="auto"/>
                          </w:divBdr>
                        </w:div>
                      </w:divsChild>
                    </w:div>
                    <w:div w:id="1370377655">
                      <w:marLeft w:val="0"/>
                      <w:marRight w:val="0"/>
                      <w:marTop w:val="0"/>
                      <w:marBottom w:val="0"/>
                      <w:divBdr>
                        <w:top w:val="none" w:sz="0" w:space="0" w:color="auto"/>
                        <w:left w:val="none" w:sz="0" w:space="0" w:color="auto"/>
                        <w:bottom w:val="none" w:sz="0" w:space="0" w:color="auto"/>
                        <w:right w:val="none" w:sz="0" w:space="0" w:color="auto"/>
                      </w:divBdr>
                      <w:divsChild>
                        <w:div w:id="1436942672">
                          <w:marLeft w:val="0"/>
                          <w:marRight w:val="0"/>
                          <w:marTop w:val="0"/>
                          <w:marBottom w:val="0"/>
                          <w:divBdr>
                            <w:top w:val="none" w:sz="0" w:space="0" w:color="auto"/>
                            <w:left w:val="none" w:sz="0" w:space="0" w:color="auto"/>
                            <w:bottom w:val="none" w:sz="0" w:space="0" w:color="auto"/>
                            <w:right w:val="none" w:sz="0" w:space="0" w:color="auto"/>
                          </w:divBdr>
                        </w:div>
                      </w:divsChild>
                    </w:div>
                    <w:div w:id="663168867">
                      <w:marLeft w:val="0"/>
                      <w:marRight w:val="0"/>
                      <w:marTop w:val="0"/>
                      <w:marBottom w:val="0"/>
                      <w:divBdr>
                        <w:top w:val="none" w:sz="0" w:space="0" w:color="auto"/>
                        <w:left w:val="none" w:sz="0" w:space="0" w:color="auto"/>
                        <w:bottom w:val="none" w:sz="0" w:space="0" w:color="auto"/>
                        <w:right w:val="none" w:sz="0" w:space="0" w:color="auto"/>
                      </w:divBdr>
                      <w:divsChild>
                        <w:div w:id="1514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8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maven/maven-tutoria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utorials.jenkov.com/maven/maven-tutorial.html" TargetMode="External"/><Relationship Id="rId4" Type="http://schemas.openxmlformats.org/officeDocument/2006/relationships/webSettings" Target="webSettings.xml"/><Relationship Id="rId9" Type="http://schemas.openxmlformats.org/officeDocument/2006/relationships/hyperlink" Target="http://tutorials.jenkov.com/maven/maven-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33</Pages>
  <Words>6267</Words>
  <Characters>35725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SSI</cp:lastModifiedBy>
  <cp:revision>8</cp:revision>
  <dcterms:created xsi:type="dcterms:W3CDTF">2018-02-06T07:26:00Z</dcterms:created>
  <dcterms:modified xsi:type="dcterms:W3CDTF">2018-10-30T09:11:00Z</dcterms:modified>
</cp:coreProperties>
</file>